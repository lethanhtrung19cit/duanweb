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81" w:rsidRPr="00E06DD8" w:rsidRDefault="00105189" w:rsidP="00FC6581">
      <w:pPr>
        <w:spacing w:before="240"/>
        <w:jc w:val="center"/>
        <w:rPr>
          <w:rFonts w:ascii="Times New Roman" w:hAnsi="Times New Roman"/>
          <w:sz w:val="32"/>
          <w:szCs w:val="28"/>
        </w:rPr>
      </w:pPr>
      <w:r w:rsidRPr="00750B87">
        <w:rPr>
          <w:rFonts w:ascii="Times New Roman" w:hAnsi="Times New Roman"/>
          <w:b/>
          <w:bCs/>
          <w:noProof/>
          <w:sz w:val="32"/>
          <w:szCs w:val="36"/>
        </w:rPr>
        <mc:AlternateContent>
          <mc:Choice Requires="wps">
            <w:drawing>
              <wp:anchor distT="0" distB="0" distL="114300" distR="114300" simplePos="0" relativeHeight="252042240" behindDoc="0" locked="0" layoutInCell="1" allowOverlap="1" wp14:anchorId="76A86469" wp14:editId="35210E40">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1.8pt;margin-top:-4.55pt;width:466.35pt;height:728.7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00FC6581" w:rsidRPr="00E06DD8">
        <w:rPr>
          <w:rFonts w:ascii="Times New Roman" w:hAnsi="Times New Roman"/>
          <w:szCs w:val="28"/>
        </w:rPr>
        <w:t xml:space="preserve">TRƯỜNG ĐẠI HỌC </w:t>
      </w:r>
      <w:r>
        <w:rPr>
          <w:rFonts w:ascii="Times New Roman" w:hAnsi="Times New Roman"/>
          <w:szCs w:val="28"/>
        </w:rPr>
        <w:t>CÔNG NGHỆ THÔNG TIN &amp;</w:t>
      </w:r>
    </w:p>
    <w:p w:rsidR="00FC6581" w:rsidRDefault="00105189" w:rsidP="00FC6581">
      <w:pPr>
        <w:keepNext/>
        <w:spacing w:before="120" w:line="360" w:lineRule="auto"/>
        <w:jc w:val="center"/>
        <w:rPr>
          <w:rFonts w:ascii="Times New Roman" w:hAnsi="Times New Roman"/>
          <w:szCs w:val="28"/>
        </w:rPr>
      </w:pPr>
      <w:r w:rsidRPr="00750B87">
        <w:rPr>
          <w:rFonts w:ascii="Times New Roman" w:hAnsi="Times New Roman"/>
          <w:szCs w:val="28"/>
        </w:rPr>
        <w:t>TRUYỀN THÔNG VIỆT  HÀN</w:t>
      </w:r>
    </w:p>
    <w:p w:rsidR="00A55302" w:rsidRPr="00750B87" w:rsidRDefault="00A55302" w:rsidP="00FC6581">
      <w:pPr>
        <w:keepNext/>
        <w:spacing w:before="120" w:line="360" w:lineRule="auto"/>
        <w:jc w:val="center"/>
        <w:rPr>
          <w:rFonts w:ascii="Times New Roman" w:hAnsi="Times New Roman"/>
          <w:b/>
          <w:sz w:val="36"/>
          <w:szCs w:val="28"/>
        </w:rPr>
      </w:pPr>
      <w:r w:rsidRPr="00750B87">
        <w:rPr>
          <w:rFonts w:ascii="Times New Roman" w:hAnsi="Times New Roman"/>
          <w:b/>
          <w:sz w:val="36"/>
          <w:szCs w:val="28"/>
        </w:rPr>
        <w:t>Khoa Khoa Học Máy Tính</w:t>
      </w:r>
    </w:p>
    <w:p w:rsidR="00105189" w:rsidRPr="00750B87" w:rsidRDefault="00105189" w:rsidP="00FC6581">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21209FCD" wp14:editId="7B9F4F8A">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FC6581" w:rsidRPr="00911E6D" w:rsidRDefault="00FC6581" w:rsidP="00750B87">
      <w:pPr>
        <w:spacing w:after="120" w:line="360" w:lineRule="auto"/>
        <w:rPr>
          <w:rFonts w:ascii="Times New Roman" w:hAnsi="Times New Roman"/>
          <w:sz w:val="26"/>
          <w:szCs w:val="26"/>
        </w:rPr>
      </w:pPr>
    </w:p>
    <w:p w:rsidR="00A55302" w:rsidRDefault="00A55302" w:rsidP="00A55302">
      <w:pPr>
        <w:spacing w:line="360" w:lineRule="auto"/>
        <w:jc w:val="center"/>
        <w:rPr>
          <w:rFonts w:ascii="Times New Roman" w:hAnsi="Times New Roman"/>
          <w:sz w:val="32"/>
          <w:szCs w:val="32"/>
        </w:rPr>
      </w:pPr>
    </w:p>
    <w:p w:rsidR="00A55302" w:rsidRPr="00750B87" w:rsidRDefault="00AE13CF" w:rsidP="00A55302">
      <w:pPr>
        <w:spacing w:line="360" w:lineRule="auto"/>
        <w:jc w:val="center"/>
        <w:rPr>
          <w:rFonts w:ascii="Times New Roman" w:hAnsi="Times New Roman"/>
          <w:sz w:val="36"/>
          <w:szCs w:val="32"/>
        </w:rPr>
      </w:pPr>
      <w:ins w:id="0" w:author="PHONG VU" w:date="2021-04-27T13:25:00Z">
        <w:r>
          <w:rPr>
            <w:rFonts w:ascii="Times New Roman" w:hAnsi="Times New Roman"/>
            <w:sz w:val="36"/>
            <w:szCs w:val="32"/>
          </w:rPr>
          <w:t>BÁO CÁO MÔN HỌC</w:t>
        </w:r>
      </w:ins>
    </w:p>
    <w:p w:rsidR="00FC6581" w:rsidRDefault="00105189">
      <w:pPr>
        <w:spacing w:line="312" w:lineRule="auto"/>
        <w:jc w:val="center"/>
        <w:rPr>
          <w:rFonts w:ascii="Times New Roman" w:hAnsi="Times New Roman"/>
          <w:b/>
          <w:sz w:val="42"/>
          <w:szCs w:val="42"/>
        </w:rPr>
      </w:pPr>
      <w:r w:rsidRPr="00750B87">
        <w:rPr>
          <w:rFonts w:ascii="Times New Roman" w:hAnsi="Times New Roman"/>
          <w:b/>
          <w:sz w:val="48"/>
          <w:szCs w:val="48"/>
        </w:rPr>
        <w:t>TÊN ĐỀ TÀI</w:t>
      </w:r>
      <w:r w:rsidR="00FC6581" w:rsidRPr="00750B87">
        <w:rPr>
          <w:rFonts w:ascii="Times New Roman" w:hAnsi="Times New Roman"/>
          <w:b/>
          <w:sz w:val="48"/>
          <w:szCs w:val="48"/>
        </w:rPr>
        <w:t xml:space="preserve"> </w:t>
      </w:r>
      <w:r w:rsidR="00A55302" w:rsidRPr="00750B87">
        <w:rPr>
          <w:rFonts w:ascii="Times New Roman" w:hAnsi="Times New Roman"/>
          <w:b/>
          <w:sz w:val="48"/>
          <w:szCs w:val="48"/>
        </w:rPr>
        <w:t>ABC</w:t>
      </w:r>
    </w:p>
    <w:p w:rsidR="00A55302" w:rsidRDefault="00A55302" w:rsidP="00FC6581">
      <w:pPr>
        <w:spacing w:line="360" w:lineRule="auto"/>
        <w:jc w:val="center"/>
        <w:rPr>
          <w:rFonts w:ascii="Times New Roman" w:hAnsi="Times New Roman"/>
          <w:sz w:val="30"/>
          <w:szCs w:val="28"/>
        </w:rPr>
      </w:pPr>
    </w:p>
    <w:p w:rsidR="00A55302" w:rsidRDefault="00A55302" w:rsidP="00FC6581">
      <w:pPr>
        <w:spacing w:line="360" w:lineRule="auto"/>
        <w:jc w:val="center"/>
        <w:rPr>
          <w:rFonts w:ascii="Times New Roman" w:hAnsi="Times New Roman"/>
          <w:sz w:val="30"/>
          <w:szCs w:val="28"/>
        </w:rPr>
      </w:pPr>
    </w:p>
    <w:p w:rsidR="00FC6581" w:rsidRDefault="00FC6581" w:rsidP="00FC6581">
      <w:pPr>
        <w:spacing w:after="600" w:line="360" w:lineRule="auto"/>
        <w:jc w:val="center"/>
        <w:rPr>
          <w:rFonts w:ascii="Times New Roman" w:hAnsi="Times New Roman"/>
          <w:b/>
          <w:sz w:val="42"/>
          <w:szCs w:val="42"/>
        </w:rPr>
      </w:pPr>
    </w:p>
    <w:p w:rsidR="00105189" w:rsidRDefault="00105189" w:rsidP="00750B87">
      <w:pPr>
        <w:tabs>
          <w:tab w:val="left" w:pos="4536"/>
        </w:tabs>
        <w:spacing w:line="360" w:lineRule="auto"/>
        <w:ind w:firstLine="1701"/>
        <w:rPr>
          <w:rFonts w:ascii="Times New Roman" w:hAnsi="Times New Roman"/>
          <w:sz w:val="32"/>
          <w:szCs w:val="36"/>
        </w:rPr>
      </w:pPr>
      <w:r>
        <w:rPr>
          <w:rFonts w:ascii="Times New Roman" w:hAnsi="Times New Roman"/>
          <w:sz w:val="32"/>
          <w:szCs w:val="36"/>
        </w:rPr>
        <w:t xml:space="preserve">Sinh viên thực hiện: </w:t>
      </w:r>
      <w:r>
        <w:rPr>
          <w:rFonts w:ascii="Times New Roman" w:hAnsi="Times New Roman"/>
          <w:sz w:val="32"/>
          <w:szCs w:val="36"/>
        </w:rPr>
        <w:tab/>
      </w:r>
      <w:r w:rsidRPr="00750B87">
        <w:rPr>
          <w:rFonts w:ascii="Times New Roman" w:hAnsi="Times New Roman"/>
          <w:b/>
          <w:sz w:val="32"/>
          <w:szCs w:val="36"/>
        </w:rPr>
        <w:t>ABC</w:t>
      </w:r>
    </w:p>
    <w:p w:rsidR="00105189" w:rsidRDefault="00105189" w:rsidP="00750B87">
      <w:pPr>
        <w:tabs>
          <w:tab w:val="left" w:pos="4536"/>
        </w:tabs>
        <w:spacing w:line="360" w:lineRule="auto"/>
        <w:ind w:firstLine="1701"/>
        <w:rPr>
          <w:rFonts w:ascii="Times New Roman" w:hAnsi="Times New Roman"/>
          <w:b/>
          <w:sz w:val="32"/>
          <w:szCs w:val="36"/>
        </w:rPr>
      </w:pPr>
      <w:r>
        <w:rPr>
          <w:rFonts w:ascii="Times New Roman" w:hAnsi="Times New Roman"/>
          <w:sz w:val="32"/>
          <w:szCs w:val="36"/>
        </w:rPr>
        <w:t xml:space="preserve">Lớp: </w:t>
      </w:r>
      <w:r>
        <w:rPr>
          <w:rFonts w:ascii="Times New Roman" w:hAnsi="Times New Roman"/>
          <w:sz w:val="32"/>
          <w:szCs w:val="36"/>
        </w:rPr>
        <w:tab/>
      </w:r>
      <w:del w:id="1" w:author="PHONG VU" w:date="2021-04-27T13:25:00Z">
        <w:r w:rsidRPr="00750B87" w:rsidDel="00AE13CF">
          <w:rPr>
            <w:rFonts w:ascii="Times New Roman" w:hAnsi="Times New Roman"/>
            <w:b/>
            <w:sz w:val="32"/>
            <w:szCs w:val="36"/>
          </w:rPr>
          <w:delText>xyz</w:delText>
        </w:r>
      </w:del>
      <w:ins w:id="2" w:author="PHONG VU" w:date="2021-04-27T13:25:00Z">
        <w:r w:rsidR="00AE13CF">
          <w:rPr>
            <w:rFonts w:ascii="Times New Roman" w:hAnsi="Times New Roman"/>
            <w:b/>
            <w:sz w:val="32"/>
            <w:szCs w:val="36"/>
          </w:rPr>
          <w:t>19I2</w:t>
        </w:r>
      </w:ins>
    </w:p>
    <w:p w:rsidR="00A55302" w:rsidRPr="00A55302" w:rsidRDefault="00A55302" w:rsidP="00750B87">
      <w:pPr>
        <w:tabs>
          <w:tab w:val="left" w:pos="4536"/>
        </w:tabs>
        <w:spacing w:line="360" w:lineRule="auto"/>
        <w:ind w:firstLine="1701"/>
        <w:rPr>
          <w:rFonts w:ascii="Times New Roman" w:hAnsi="Times New Roman"/>
          <w:sz w:val="32"/>
          <w:szCs w:val="36"/>
        </w:rPr>
      </w:pPr>
      <w:r w:rsidRPr="00750B87">
        <w:rPr>
          <w:rFonts w:ascii="Times New Roman" w:hAnsi="Times New Roman"/>
          <w:sz w:val="32"/>
          <w:szCs w:val="36"/>
        </w:rPr>
        <w:t>Giảng viên hướng dẫn: TS. Lê Thị Thu Nga</w:t>
      </w:r>
    </w:p>
    <w:p w:rsidR="00320C61" w:rsidRDefault="00320C61" w:rsidP="00FC6581">
      <w:pPr>
        <w:spacing w:after="600" w:line="360" w:lineRule="auto"/>
        <w:jc w:val="center"/>
        <w:rPr>
          <w:rFonts w:ascii="Times New Roman" w:hAnsi="Times New Roman"/>
          <w:b/>
          <w:sz w:val="42"/>
          <w:szCs w:val="42"/>
        </w:rPr>
      </w:pPr>
    </w:p>
    <w:p w:rsidR="00F23418" w:rsidRDefault="00F23418" w:rsidP="00FC6581">
      <w:pPr>
        <w:spacing w:after="600" w:line="360" w:lineRule="auto"/>
        <w:jc w:val="center"/>
        <w:rPr>
          <w:rFonts w:ascii="Times New Roman" w:hAnsi="Times New Roman"/>
          <w:b/>
          <w:sz w:val="42"/>
          <w:szCs w:val="42"/>
        </w:rPr>
      </w:pPr>
    </w:p>
    <w:p w:rsidR="00F23418" w:rsidRDefault="00F23418" w:rsidP="00FC6581">
      <w:pPr>
        <w:spacing w:after="600" w:line="360" w:lineRule="auto"/>
        <w:jc w:val="center"/>
        <w:rPr>
          <w:rFonts w:ascii="Times New Roman" w:hAnsi="Times New Roman"/>
          <w:b/>
          <w:sz w:val="42"/>
          <w:szCs w:val="42"/>
        </w:rPr>
      </w:pPr>
    </w:p>
    <w:p w:rsidR="00FC6581" w:rsidRPr="00750B87" w:rsidRDefault="00105189" w:rsidP="00320C61">
      <w:pPr>
        <w:spacing w:line="360" w:lineRule="auto"/>
        <w:jc w:val="center"/>
        <w:rPr>
          <w:rFonts w:ascii="Times New Roman" w:hAnsi="Times New Roman"/>
          <w:sz w:val="32"/>
          <w:szCs w:val="30"/>
        </w:rPr>
      </w:pPr>
      <w:r w:rsidRPr="00750B87">
        <w:rPr>
          <w:rFonts w:ascii="Times New Roman" w:hAnsi="Times New Roman"/>
          <w:sz w:val="32"/>
          <w:szCs w:val="30"/>
        </w:rPr>
        <w:t>Đà N</w:t>
      </w:r>
      <w:r w:rsidR="007C4154">
        <w:rPr>
          <w:rFonts w:ascii="Times New Roman" w:hAnsi="Times New Roman"/>
          <w:sz w:val="32"/>
          <w:szCs w:val="30"/>
        </w:rPr>
        <w:t>ẵ</w:t>
      </w:r>
      <w:r w:rsidRPr="00750B87">
        <w:rPr>
          <w:rFonts w:ascii="Times New Roman" w:hAnsi="Times New Roman"/>
          <w:sz w:val="32"/>
          <w:szCs w:val="30"/>
        </w:rPr>
        <w:t>ng</w:t>
      </w:r>
      <w:r w:rsidR="002B513B">
        <w:rPr>
          <w:rFonts w:ascii="Times New Roman" w:hAnsi="Times New Roman"/>
          <w:sz w:val="32"/>
          <w:szCs w:val="30"/>
        </w:rPr>
        <w:t>,</w:t>
      </w:r>
      <w:r w:rsidR="00320C61" w:rsidRPr="00750B87">
        <w:rPr>
          <w:rFonts w:ascii="Times New Roman" w:hAnsi="Times New Roman"/>
          <w:sz w:val="32"/>
          <w:szCs w:val="30"/>
        </w:rPr>
        <w:t xml:space="preserve"> </w:t>
      </w:r>
      <w:r w:rsidRPr="00750B87">
        <w:rPr>
          <w:rFonts w:ascii="Times New Roman" w:hAnsi="Times New Roman"/>
          <w:sz w:val="32"/>
          <w:szCs w:val="30"/>
        </w:rPr>
        <w:t xml:space="preserve">tháng </w:t>
      </w:r>
      <w:r w:rsidR="00A55302">
        <w:rPr>
          <w:rFonts w:ascii="Times New Roman" w:hAnsi="Times New Roman"/>
          <w:sz w:val="32"/>
          <w:szCs w:val="30"/>
        </w:rPr>
        <w:t>05</w:t>
      </w:r>
      <w:r w:rsidRPr="00750B87">
        <w:rPr>
          <w:rFonts w:ascii="Times New Roman" w:hAnsi="Times New Roman"/>
          <w:sz w:val="32"/>
          <w:szCs w:val="30"/>
        </w:rPr>
        <w:t xml:space="preserve"> năm </w:t>
      </w:r>
      <w:r w:rsidR="00FC6581" w:rsidRPr="00750B87">
        <w:rPr>
          <w:rFonts w:ascii="Times New Roman" w:hAnsi="Times New Roman"/>
          <w:sz w:val="32"/>
          <w:szCs w:val="30"/>
        </w:rPr>
        <w:t>20</w:t>
      </w:r>
      <w:r w:rsidR="002B513B">
        <w:rPr>
          <w:rFonts w:ascii="Times New Roman" w:hAnsi="Times New Roman"/>
          <w:sz w:val="32"/>
          <w:szCs w:val="30"/>
        </w:rPr>
        <w:t>2</w:t>
      </w:r>
      <w:r w:rsidR="00A55302">
        <w:rPr>
          <w:rFonts w:ascii="Times New Roman" w:hAnsi="Times New Roman"/>
          <w:sz w:val="32"/>
          <w:szCs w:val="30"/>
        </w:rPr>
        <w:t>1</w:t>
      </w:r>
    </w:p>
    <w:p w:rsidR="00FC6581" w:rsidRDefault="00FC6581" w:rsidP="00E548A7">
      <w:pPr>
        <w:spacing w:line="360" w:lineRule="auto"/>
        <w:rPr>
          <w:rFonts w:ascii="Times New Roman" w:hAnsi="Times New Roman"/>
          <w:b/>
          <w:sz w:val="26"/>
          <w:szCs w:val="26"/>
        </w:rPr>
      </w:pPr>
    </w:p>
    <w:p w:rsidR="001F3B50" w:rsidRPr="00E06DD8" w:rsidRDefault="001F3B50" w:rsidP="001F3B50">
      <w:pPr>
        <w:spacing w:before="240"/>
        <w:jc w:val="center"/>
        <w:rPr>
          <w:rFonts w:ascii="Times New Roman" w:hAnsi="Times New Roman"/>
          <w:sz w:val="32"/>
          <w:szCs w:val="28"/>
        </w:rPr>
      </w:pPr>
      <w:r w:rsidRPr="00E06DD8">
        <w:rPr>
          <w:rFonts w:ascii="Times New Roman" w:hAnsi="Times New Roman"/>
          <w:szCs w:val="28"/>
        </w:rPr>
        <w:t xml:space="preserve">TRƯỜNG ĐẠI HỌC </w:t>
      </w:r>
      <w:r>
        <w:rPr>
          <w:rFonts w:ascii="Times New Roman" w:hAnsi="Times New Roman"/>
          <w:szCs w:val="28"/>
        </w:rPr>
        <w:t>CÔNG NGHỆ THÔNG TIN &amp;</w:t>
      </w:r>
    </w:p>
    <w:p w:rsidR="001F3B50" w:rsidRDefault="001F3B50" w:rsidP="001F3B50">
      <w:pPr>
        <w:keepNext/>
        <w:spacing w:before="120" w:line="360" w:lineRule="auto"/>
        <w:jc w:val="center"/>
        <w:rPr>
          <w:rFonts w:ascii="Times New Roman" w:hAnsi="Times New Roman"/>
          <w:szCs w:val="28"/>
        </w:rPr>
      </w:pPr>
      <w:r w:rsidRPr="00037843">
        <w:rPr>
          <w:rFonts w:ascii="Times New Roman" w:hAnsi="Times New Roman"/>
          <w:szCs w:val="28"/>
        </w:rPr>
        <w:t>TRUYỀN THÔNG VIỆT  HÀN</w:t>
      </w:r>
    </w:p>
    <w:p w:rsidR="001F3B50" w:rsidRPr="00037843" w:rsidRDefault="001F3B50" w:rsidP="001F3B50">
      <w:pPr>
        <w:keepNext/>
        <w:spacing w:before="120" w:line="360" w:lineRule="auto"/>
        <w:jc w:val="center"/>
        <w:rPr>
          <w:rFonts w:ascii="Times New Roman" w:hAnsi="Times New Roman"/>
          <w:b/>
          <w:sz w:val="36"/>
          <w:szCs w:val="28"/>
        </w:rPr>
      </w:pPr>
      <w:r w:rsidRPr="00037843">
        <w:rPr>
          <w:rFonts w:ascii="Times New Roman" w:hAnsi="Times New Roman"/>
          <w:b/>
          <w:sz w:val="36"/>
          <w:szCs w:val="28"/>
        </w:rPr>
        <w:t>Khoa Khoa Học Máy Tính</w:t>
      </w:r>
    </w:p>
    <w:p w:rsidR="001F3B50" w:rsidRPr="00037843" w:rsidRDefault="001F3B50" w:rsidP="001F3B50">
      <w:pPr>
        <w:keepNext/>
        <w:spacing w:before="120" w:line="360" w:lineRule="auto"/>
        <w:jc w:val="center"/>
        <w:rPr>
          <w:rFonts w:ascii="Times New Roman" w:hAnsi="Times New Roman"/>
          <w:szCs w:val="28"/>
        </w:rPr>
      </w:pPr>
      <w:r w:rsidRPr="00750B87">
        <w:rPr>
          <w:rFonts w:ascii="Times New Roman" w:hAnsi="Times New Roman"/>
          <w:noProof/>
          <w:szCs w:val="28"/>
        </w:rPr>
        <w:drawing>
          <wp:inline distT="0" distB="0" distL="0" distR="0" wp14:anchorId="0CDB77C0" wp14:editId="5A8DAC0F">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rsidR="001F3B50" w:rsidRPr="00911E6D" w:rsidRDefault="001F3B50" w:rsidP="001F3B50">
      <w:pPr>
        <w:spacing w:after="120" w:line="360" w:lineRule="auto"/>
        <w:rPr>
          <w:rFonts w:ascii="Times New Roman" w:hAnsi="Times New Roman"/>
          <w:sz w:val="26"/>
          <w:szCs w:val="26"/>
        </w:rPr>
      </w:pPr>
    </w:p>
    <w:p w:rsidR="001F3B50" w:rsidRDefault="001F3B50" w:rsidP="001F3B50">
      <w:pPr>
        <w:spacing w:line="360" w:lineRule="auto"/>
        <w:jc w:val="center"/>
        <w:rPr>
          <w:rFonts w:ascii="Times New Roman" w:hAnsi="Times New Roman"/>
          <w:sz w:val="32"/>
          <w:szCs w:val="32"/>
        </w:rPr>
      </w:pPr>
    </w:p>
    <w:p w:rsidR="00AE13CF" w:rsidRPr="00750B87" w:rsidRDefault="00AE13CF" w:rsidP="00AE13CF">
      <w:pPr>
        <w:spacing w:line="360" w:lineRule="auto"/>
        <w:jc w:val="center"/>
        <w:rPr>
          <w:ins w:id="3" w:author="PHONG VU" w:date="2021-04-27T13:26:00Z"/>
          <w:rFonts w:ascii="Times New Roman" w:hAnsi="Times New Roman"/>
          <w:sz w:val="36"/>
          <w:szCs w:val="32"/>
        </w:rPr>
      </w:pPr>
      <w:ins w:id="4" w:author="PHONG VU" w:date="2021-04-27T13:26:00Z">
        <w:r>
          <w:rPr>
            <w:rFonts w:ascii="Times New Roman" w:hAnsi="Times New Roman"/>
            <w:sz w:val="36"/>
            <w:szCs w:val="32"/>
          </w:rPr>
          <w:t>BÁO CÁO MÔN HỌC</w:t>
        </w:r>
      </w:ins>
    </w:p>
    <w:p w:rsidR="00AE13CF" w:rsidRDefault="00AE13CF" w:rsidP="00AE13CF">
      <w:pPr>
        <w:spacing w:line="312" w:lineRule="auto"/>
        <w:jc w:val="center"/>
        <w:rPr>
          <w:ins w:id="5" w:author="PHONG VU" w:date="2021-04-27T13:26:00Z"/>
          <w:rFonts w:ascii="Times New Roman" w:hAnsi="Times New Roman"/>
          <w:b/>
          <w:sz w:val="42"/>
          <w:szCs w:val="42"/>
        </w:rPr>
      </w:pPr>
      <w:ins w:id="6" w:author="PHONG VU" w:date="2021-04-27T13:26:00Z">
        <w:r w:rsidRPr="00750B87">
          <w:rPr>
            <w:rFonts w:ascii="Times New Roman" w:hAnsi="Times New Roman"/>
            <w:b/>
            <w:sz w:val="48"/>
            <w:szCs w:val="48"/>
          </w:rPr>
          <w:t>TÊN ĐỀ TÀI ABC</w:t>
        </w:r>
      </w:ins>
    </w:p>
    <w:p w:rsidR="00AE13CF" w:rsidRDefault="00AE13CF" w:rsidP="00AE13CF">
      <w:pPr>
        <w:spacing w:line="360" w:lineRule="auto"/>
        <w:jc w:val="center"/>
        <w:rPr>
          <w:ins w:id="7" w:author="PHONG VU" w:date="2021-04-27T13:26:00Z"/>
          <w:rFonts w:ascii="Times New Roman" w:hAnsi="Times New Roman"/>
          <w:sz w:val="30"/>
          <w:szCs w:val="28"/>
        </w:rPr>
      </w:pPr>
    </w:p>
    <w:p w:rsidR="00AE13CF" w:rsidRDefault="00AE13CF" w:rsidP="00AE13CF">
      <w:pPr>
        <w:spacing w:line="360" w:lineRule="auto"/>
        <w:jc w:val="center"/>
        <w:rPr>
          <w:ins w:id="8" w:author="PHONG VU" w:date="2021-04-27T13:26:00Z"/>
          <w:rFonts w:ascii="Times New Roman" w:hAnsi="Times New Roman"/>
          <w:sz w:val="30"/>
          <w:szCs w:val="28"/>
        </w:rPr>
      </w:pPr>
    </w:p>
    <w:p w:rsidR="00AE13CF" w:rsidRDefault="00AE13CF" w:rsidP="00AE13CF">
      <w:pPr>
        <w:spacing w:after="600" w:line="360" w:lineRule="auto"/>
        <w:jc w:val="center"/>
        <w:rPr>
          <w:ins w:id="9" w:author="PHONG VU" w:date="2021-04-27T13:26:00Z"/>
          <w:rFonts w:ascii="Times New Roman" w:hAnsi="Times New Roman"/>
          <w:b/>
          <w:sz w:val="42"/>
          <w:szCs w:val="42"/>
        </w:rPr>
      </w:pPr>
    </w:p>
    <w:p w:rsidR="00AE13CF" w:rsidRDefault="00AE13CF" w:rsidP="00AE13CF">
      <w:pPr>
        <w:tabs>
          <w:tab w:val="left" w:pos="4536"/>
        </w:tabs>
        <w:spacing w:line="360" w:lineRule="auto"/>
        <w:ind w:firstLine="1701"/>
        <w:rPr>
          <w:ins w:id="10" w:author="PHONG VU" w:date="2021-04-27T13:26:00Z"/>
          <w:rFonts w:ascii="Times New Roman" w:hAnsi="Times New Roman"/>
          <w:sz w:val="32"/>
          <w:szCs w:val="36"/>
        </w:rPr>
      </w:pPr>
      <w:ins w:id="11" w:author="PHONG VU" w:date="2021-04-27T13:26:00Z">
        <w:r>
          <w:rPr>
            <w:rFonts w:ascii="Times New Roman" w:hAnsi="Times New Roman"/>
            <w:sz w:val="32"/>
            <w:szCs w:val="36"/>
          </w:rPr>
          <w:t xml:space="preserve">Sinh viên thực hiện: </w:t>
        </w:r>
        <w:r>
          <w:rPr>
            <w:rFonts w:ascii="Times New Roman" w:hAnsi="Times New Roman"/>
            <w:sz w:val="32"/>
            <w:szCs w:val="36"/>
          </w:rPr>
          <w:tab/>
        </w:r>
        <w:r w:rsidRPr="00750B87">
          <w:rPr>
            <w:rFonts w:ascii="Times New Roman" w:hAnsi="Times New Roman"/>
            <w:b/>
            <w:sz w:val="32"/>
            <w:szCs w:val="36"/>
          </w:rPr>
          <w:t>ABC</w:t>
        </w:r>
      </w:ins>
    </w:p>
    <w:p w:rsidR="00AE13CF" w:rsidRDefault="00AE13CF" w:rsidP="00AE13CF">
      <w:pPr>
        <w:tabs>
          <w:tab w:val="left" w:pos="4536"/>
        </w:tabs>
        <w:spacing w:line="360" w:lineRule="auto"/>
        <w:ind w:firstLine="1701"/>
        <w:rPr>
          <w:ins w:id="12" w:author="PHONG VU" w:date="2021-04-27T13:26:00Z"/>
          <w:rFonts w:ascii="Times New Roman" w:hAnsi="Times New Roman"/>
          <w:b/>
          <w:sz w:val="32"/>
          <w:szCs w:val="36"/>
        </w:rPr>
      </w:pPr>
      <w:ins w:id="13" w:author="PHONG VU" w:date="2021-04-27T13:26:00Z">
        <w:r>
          <w:rPr>
            <w:rFonts w:ascii="Times New Roman" w:hAnsi="Times New Roman"/>
            <w:sz w:val="32"/>
            <w:szCs w:val="36"/>
          </w:rPr>
          <w:t xml:space="preserve">Lớp: </w:t>
        </w:r>
        <w:r>
          <w:rPr>
            <w:rFonts w:ascii="Times New Roman" w:hAnsi="Times New Roman"/>
            <w:sz w:val="32"/>
            <w:szCs w:val="36"/>
          </w:rPr>
          <w:tab/>
        </w:r>
        <w:r>
          <w:rPr>
            <w:rFonts w:ascii="Times New Roman" w:hAnsi="Times New Roman"/>
            <w:b/>
            <w:sz w:val="32"/>
            <w:szCs w:val="36"/>
          </w:rPr>
          <w:t>19I2</w:t>
        </w:r>
      </w:ins>
    </w:p>
    <w:p w:rsidR="001F3B50" w:rsidRPr="00037843" w:rsidDel="00AE13CF" w:rsidRDefault="00AE13CF" w:rsidP="00AE13CF">
      <w:pPr>
        <w:spacing w:line="360" w:lineRule="auto"/>
        <w:jc w:val="center"/>
        <w:rPr>
          <w:del w:id="14" w:author="PHONG VU" w:date="2021-04-27T13:26:00Z"/>
          <w:rFonts w:ascii="Times New Roman" w:hAnsi="Times New Roman"/>
          <w:sz w:val="36"/>
          <w:szCs w:val="32"/>
        </w:rPr>
      </w:pPr>
      <w:ins w:id="15" w:author="PHONG VU" w:date="2021-04-27T13:26:00Z">
        <w:r w:rsidRPr="00750B87">
          <w:rPr>
            <w:rFonts w:ascii="Times New Roman" w:hAnsi="Times New Roman"/>
            <w:sz w:val="32"/>
            <w:szCs w:val="36"/>
          </w:rPr>
          <w:t>Giảng viên hướng dẫn: TS. Lê Thị Thu Nga</w:t>
        </w:r>
      </w:ins>
      <w:del w:id="16" w:author="PHONG VU" w:date="2021-04-27T13:26:00Z">
        <w:r w:rsidR="001F3B50" w:rsidRPr="00037843" w:rsidDel="00AE13CF">
          <w:rPr>
            <w:rFonts w:ascii="Times New Roman" w:hAnsi="Times New Roman"/>
            <w:sz w:val="36"/>
            <w:szCs w:val="32"/>
          </w:rPr>
          <w:delText>ĐỒ ÁN CƠ SỞ 3</w:delText>
        </w:r>
      </w:del>
    </w:p>
    <w:p w:rsidR="001F3B50" w:rsidDel="00AE13CF" w:rsidRDefault="001F3B50" w:rsidP="001F3B50">
      <w:pPr>
        <w:spacing w:line="312" w:lineRule="auto"/>
        <w:jc w:val="center"/>
        <w:rPr>
          <w:del w:id="17" w:author="PHONG VU" w:date="2021-04-27T13:26:00Z"/>
          <w:rFonts w:ascii="Times New Roman" w:hAnsi="Times New Roman"/>
          <w:b/>
          <w:sz w:val="42"/>
          <w:szCs w:val="42"/>
        </w:rPr>
      </w:pPr>
      <w:del w:id="18" w:author="PHONG VU" w:date="2021-04-27T13:26:00Z">
        <w:r w:rsidRPr="00037843" w:rsidDel="00AE13CF">
          <w:rPr>
            <w:rFonts w:ascii="Times New Roman" w:hAnsi="Times New Roman"/>
            <w:b/>
            <w:sz w:val="48"/>
            <w:szCs w:val="48"/>
          </w:rPr>
          <w:delText>TÊN ĐỀ TÀI ABC</w:delText>
        </w:r>
      </w:del>
    </w:p>
    <w:p w:rsidR="001F3B50" w:rsidDel="00AE13CF" w:rsidRDefault="001F3B50" w:rsidP="001F3B50">
      <w:pPr>
        <w:spacing w:line="360" w:lineRule="auto"/>
        <w:jc w:val="center"/>
        <w:rPr>
          <w:del w:id="19" w:author="PHONG VU" w:date="2021-04-27T13:26:00Z"/>
          <w:rFonts w:ascii="Times New Roman" w:hAnsi="Times New Roman"/>
          <w:sz w:val="30"/>
          <w:szCs w:val="28"/>
        </w:rPr>
      </w:pPr>
    </w:p>
    <w:p w:rsidR="001F3B50" w:rsidDel="00AE13CF" w:rsidRDefault="001F3B50" w:rsidP="001F3B50">
      <w:pPr>
        <w:spacing w:line="360" w:lineRule="auto"/>
        <w:jc w:val="center"/>
        <w:rPr>
          <w:del w:id="20" w:author="PHONG VU" w:date="2021-04-27T13:26:00Z"/>
          <w:rFonts w:ascii="Times New Roman" w:hAnsi="Times New Roman"/>
          <w:sz w:val="30"/>
          <w:szCs w:val="28"/>
        </w:rPr>
      </w:pPr>
    </w:p>
    <w:p w:rsidR="001F3B50" w:rsidDel="00AE13CF" w:rsidRDefault="001F3B50" w:rsidP="001F3B50">
      <w:pPr>
        <w:spacing w:after="600" w:line="360" w:lineRule="auto"/>
        <w:jc w:val="center"/>
        <w:rPr>
          <w:del w:id="21" w:author="PHONG VU" w:date="2021-04-27T13:26:00Z"/>
          <w:rFonts w:ascii="Times New Roman" w:hAnsi="Times New Roman"/>
          <w:b/>
          <w:sz w:val="42"/>
          <w:szCs w:val="42"/>
        </w:rPr>
      </w:pPr>
    </w:p>
    <w:p w:rsidR="001F3B50" w:rsidDel="00AE13CF" w:rsidRDefault="001F3B50" w:rsidP="001F3B50">
      <w:pPr>
        <w:tabs>
          <w:tab w:val="left" w:pos="4536"/>
        </w:tabs>
        <w:spacing w:line="360" w:lineRule="auto"/>
        <w:ind w:firstLine="1701"/>
        <w:rPr>
          <w:del w:id="22" w:author="PHONG VU" w:date="2021-04-27T13:26:00Z"/>
          <w:rFonts w:ascii="Times New Roman" w:hAnsi="Times New Roman"/>
          <w:sz w:val="32"/>
          <w:szCs w:val="36"/>
        </w:rPr>
      </w:pPr>
      <w:del w:id="23" w:author="PHONG VU" w:date="2021-04-27T13:26:00Z">
        <w:r w:rsidDel="00AE13CF">
          <w:rPr>
            <w:rFonts w:ascii="Times New Roman" w:hAnsi="Times New Roman"/>
            <w:sz w:val="32"/>
            <w:szCs w:val="36"/>
          </w:rPr>
          <w:delText xml:space="preserve">Sinh viên thực hiện: </w:delText>
        </w:r>
        <w:r w:rsidDel="00AE13CF">
          <w:rPr>
            <w:rFonts w:ascii="Times New Roman" w:hAnsi="Times New Roman"/>
            <w:sz w:val="32"/>
            <w:szCs w:val="36"/>
          </w:rPr>
          <w:tab/>
        </w:r>
        <w:r w:rsidRPr="00037843" w:rsidDel="00AE13CF">
          <w:rPr>
            <w:rFonts w:ascii="Times New Roman" w:hAnsi="Times New Roman"/>
            <w:b/>
            <w:sz w:val="32"/>
            <w:szCs w:val="36"/>
          </w:rPr>
          <w:delText>ABC</w:delText>
        </w:r>
      </w:del>
    </w:p>
    <w:p w:rsidR="001F3B50" w:rsidDel="00AE13CF" w:rsidRDefault="001F3B50" w:rsidP="001F3B50">
      <w:pPr>
        <w:tabs>
          <w:tab w:val="left" w:pos="4536"/>
        </w:tabs>
        <w:spacing w:line="360" w:lineRule="auto"/>
        <w:ind w:firstLine="1701"/>
        <w:rPr>
          <w:del w:id="24" w:author="PHONG VU" w:date="2021-04-27T13:26:00Z"/>
          <w:rFonts w:ascii="Times New Roman" w:hAnsi="Times New Roman"/>
          <w:b/>
          <w:sz w:val="32"/>
          <w:szCs w:val="36"/>
        </w:rPr>
      </w:pPr>
      <w:del w:id="25" w:author="PHONG VU" w:date="2021-04-27T13:26:00Z">
        <w:r w:rsidDel="00AE13CF">
          <w:rPr>
            <w:rFonts w:ascii="Times New Roman" w:hAnsi="Times New Roman"/>
            <w:sz w:val="32"/>
            <w:szCs w:val="36"/>
          </w:rPr>
          <w:delText xml:space="preserve">Lớp: </w:delText>
        </w:r>
        <w:r w:rsidDel="00AE13CF">
          <w:rPr>
            <w:rFonts w:ascii="Times New Roman" w:hAnsi="Times New Roman"/>
            <w:sz w:val="32"/>
            <w:szCs w:val="36"/>
          </w:rPr>
          <w:tab/>
        </w:r>
        <w:r w:rsidRPr="00037843" w:rsidDel="00AE13CF">
          <w:rPr>
            <w:rFonts w:ascii="Times New Roman" w:hAnsi="Times New Roman"/>
            <w:b/>
            <w:sz w:val="32"/>
            <w:szCs w:val="36"/>
          </w:rPr>
          <w:delText>xyz</w:delText>
        </w:r>
      </w:del>
    </w:p>
    <w:p w:rsidR="001F3B50" w:rsidRPr="00037843" w:rsidRDefault="001F3B50" w:rsidP="001F3B50">
      <w:pPr>
        <w:tabs>
          <w:tab w:val="left" w:pos="4536"/>
        </w:tabs>
        <w:spacing w:line="360" w:lineRule="auto"/>
        <w:ind w:firstLine="1701"/>
        <w:rPr>
          <w:rFonts w:ascii="Times New Roman" w:hAnsi="Times New Roman"/>
          <w:sz w:val="32"/>
          <w:szCs w:val="36"/>
        </w:rPr>
      </w:pPr>
      <w:del w:id="26" w:author="PHONG VU" w:date="2021-04-27T13:26:00Z">
        <w:r w:rsidRPr="00037843" w:rsidDel="00AE13CF">
          <w:rPr>
            <w:rFonts w:ascii="Times New Roman" w:hAnsi="Times New Roman"/>
            <w:sz w:val="32"/>
            <w:szCs w:val="36"/>
          </w:rPr>
          <w:delText>Giảng viên hướng dẫn: TS. Lê Thị Thu Nga</w:delText>
        </w:r>
      </w:del>
    </w:p>
    <w:p w:rsidR="001F3B50" w:rsidRDefault="001F3B50" w:rsidP="001F3B50">
      <w:pPr>
        <w:spacing w:after="600" w:line="360" w:lineRule="auto"/>
        <w:jc w:val="center"/>
        <w:rPr>
          <w:rFonts w:ascii="Times New Roman" w:hAnsi="Times New Roman"/>
          <w:b/>
          <w:sz w:val="42"/>
          <w:szCs w:val="42"/>
        </w:rPr>
      </w:pPr>
    </w:p>
    <w:p w:rsidR="001F3B50" w:rsidRDefault="001F3B50" w:rsidP="001F3B50">
      <w:pPr>
        <w:spacing w:after="600" w:line="360" w:lineRule="auto"/>
        <w:jc w:val="center"/>
        <w:rPr>
          <w:rFonts w:ascii="Times New Roman" w:hAnsi="Times New Roman"/>
          <w:b/>
          <w:sz w:val="42"/>
          <w:szCs w:val="42"/>
        </w:rPr>
      </w:pPr>
    </w:p>
    <w:p w:rsidR="001F3B50" w:rsidRPr="00037843" w:rsidRDefault="001F3B50" w:rsidP="001F3B50">
      <w:pPr>
        <w:spacing w:line="360" w:lineRule="auto"/>
        <w:jc w:val="center"/>
        <w:rPr>
          <w:rFonts w:ascii="Times New Roman" w:hAnsi="Times New Roman"/>
          <w:sz w:val="32"/>
          <w:szCs w:val="30"/>
        </w:rPr>
      </w:pPr>
      <w:r w:rsidRPr="00037843">
        <w:rPr>
          <w:rFonts w:ascii="Times New Roman" w:hAnsi="Times New Roman"/>
          <w:sz w:val="32"/>
          <w:szCs w:val="30"/>
        </w:rPr>
        <w:t>Đà N</w:t>
      </w:r>
      <w:r>
        <w:rPr>
          <w:rFonts w:ascii="Times New Roman" w:hAnsi="Times New Roman"/>
          <w:sz w:val="32"/>
          <w:szCs w:val="30"/>
        </w:rPr>
        <w:t>ẵ</w:t>
      </w:r>
      <w:r w:rsidRPr="00037843">
        <w:rPr>
          <w:rFonts w:ascii="Times New Roman" w:hAnsi="Times New Roman"/>
          <w:sz w:val="32"/>
          <w:szCs w:val="30"/>
        </w:rPr>
        <w:t>ng</w:t>
      </w:r>
      <w:r>
        <w:rPr>
          <w:rFonts w:ascii="Times New Roman" w:hAnsi="Times New Roman"/>
          <w:sz w:val="32"/>
          <w:szCs w:val="30"/>
        </w:rPr>
        <w:t>,</w:t>
      </w:r>
      <w:r w:rsidRPr="00037843">
        <w:rPr>
          <w:rFonts w:ascii="Times New Roman" w:hAnsi="Times New Roman"/>
          <w:sz w:val="32"/>
          <w:szCs w:val="30"/>
        </w:rPr>
        <w:t xml:space="preserve"> tháng </w:t>
      </w:r>
      <w:r>
        <w:rPr>
          <w:rFonts w:ascii="Times New Roman" w:hAnsi="Times New Roman"/>
          <w:sz w:val="32"/>
          <w:szCs w:val="30"/>
        </w:rPr>
        <w:t>05</w:t>
      </w:r>
      <w:r w:rsidRPr="00037843">
        <w:rPr>
          <w:rFonts w:ascii="Times New Roman" w:hAnsi="Times New Roman"/>
          <w:sz w:val="32"/>
          <w:szCs w:val="30"/>
        </w:rPr>
        <w:t xml:space="preserve"> năm 20</w:t>
      </w:r>
      <w:r>
        <w:rPr>
          <w:rFonts w:ascii="Times New Roman" w:hAnsi="Times New Roman"/>
          <w:sz w:val="32"/>
          <w:szCs w:val="30"/>
        </w:rPr>
        <w:t>21</w:t>
      </w:r>
    </w:p>
    <w:p w:rsidR="00E548A7" w:rsidRDefault="00E548A7" w:rsidP="00E548A7">
      <w:pPr>
        <w:spacing w:line="360" w:lineRule="auto"/>
        <w:rPr>
          <w:rFonts w:ascii="Times New Roman" w:hAnsi="Times New Roman"/>
          <w:szCs w:val="26"/>
          <w14:shadow w14:blurRad="50800" w14:dist="38100" w14:dir="2700000" w14:sx="100000" w14:sy="100000" w14:kx="0" w14:ky="0" w14:algn="tl">
            <w14:srgbClr w14:val="000000">
              <w14:alpha w14:val="60000"/>
            </w14:srgbClr>
          </w14:shadow>
        </w:rPr>
      </w:pPr>
    </w:p>
    <w:p w:rsidR="002B513B" w:rsidRDefault="002B513B" w:rsidP="001875B4">
      <w:pPr>
        <w:pStyle w:val="Heading1"/>
        <w:spacing w:before="600" w:after="600" w:line="312" w:lineRule="auto"/>
        <w:jc w:val="center"/>
        <w:rPr>
          <w:rFonts w:ascii="Times New Roman" w:hAnsi="Times New Roman"/>
          <w:szCs w:val="28"/>
        </w:rPr>
      </w:pPr>
    </w:p>
    <w:p w:rsidR="001F3B50" w:rsidRPr="00750B87" w:rsidRDefault="001F3B50" w:rsidP="00750B87"/>
    <w:p w:rsidR="002B513B" w:rsidRDefault="002B513B" w:rsidP="00750B87">
      <w:pPr>
        <w:pStyle w:val="TOC1"/>
      </w:pPr>
      <w:bookmarkStart w:id="27" w:name="_Toc57216370"/>
      <w:bookmarkStart w:id="28" w:name="_Toc7979773"/>
      <w:bookmarkStart w:id="29" w:name="_Toc7979836"/>
      <w:bookmarkStart w:id="30" w:name="_Toc8805988"/>
      <w:bookmarkStart w:id="31" w:name="_Toc9016555"/>
      <w:bookmarkStart w:id="32" w:name="_Toc9522822"/>
      <w:bookmarkStart w:id="33" w:name="_Toc9522924"/>
      <w:r w:rsidRPr="00750B87">
        <w:t xml:space="preserve">NHẬN XÉT CỦA </w:t>
      </w:r>
      <w:bookmarkEnd w:id="27"/>
      <w:r w:rsidR="001F3B50" w:rsidRPr="00750B87">
        <w:t>GIẢNG VIÊN HƯỚNG DẪN</w:t>
      </w:r>
    </w:p>
    <w:p w:rsidR="001F3B50" w:rsidRPr="00750B87" w:rsidRDefault="001F3B50" w:rsidP="00750B87">
      <w:pPr>
        <w:rPr>
          <w:i/>
        </w:rPr>
      </w:pPr>
    </w:p>
    <w:p w:rsidR="002B513B" w:rsidRPr="00750B87" w:rsidRDefault="002B513B" w:rsidP="00750B87">
      <w:pPr>
        <w:pStyle w:val="Heading1"/>
        <w:tabs>
          <w:tab w:val="left" w:pos="567"/>
          <w:tab w:val="right" w:leader="dot" w:pos="8505"/>
        </w:tabs>
        <w:spacing w:before="240" w:after="240" w:line="360" w:lineRule="auto"/>
        <w:rPr>
          <w:rFonts w:ascii="Times New Roman" w:hAnsi="Times New Roman"/>
          <w:i w:val="0"/>
          <w:sz w:val="24"/>
          <w:szCs w:val="36"/>
        </w:rPr>
      </w:pPr>
      <w:r>
        <w:rPr>
          <w:rFonts w:ascii="Times New Roman" w:hAnsi="Times New Roman"/>
          <w:b/>
          <w:i w:val="0"/>
          <w:sz w:val="36"/>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pStyle w:val="Heading1"/>
        <w:tabs>
          <w:tab w:val="left" w:pos="567"/>
          <w:tab w:val="right" w:leader="dot" w:pos="8505"/>
        </w:tabs>
        <w:spacing w:before="240" w:after="240" w:line="360" w:lineRule="auto"/>
        <w:rPr>
          <w:rFonts w:ascii="Times New Roman" w:hAnsi="Times New Roman"/>
          <w:i w:val="0"/>
          <w:sz w:val="24"/>
          <w:szCs w:val="36"/>
        </w:rPr>
      </w:pPr>
      <w:r w:rsidRPr="00750B87">
        <w:rPr>
          <w:rFonts w:ascii="Times New Roman" w:hAnsi="Times New Roman"/>
          <w:i w:val="0"/>
          <w:sz w:val="24"/>
          <w:szCs w:val="36"/>
        </w:rPr>
        <w:tab/>
      </w:r>
      <w:r w:rsidRPr="00750B87">
        <w:rPr>
          <w:rFonts w:ascii="Times New Roman" w:hAnsi="Times New Roman"/>
          <w:i w:val="0"/>
          <w:sz w:val="24"/>
          <w:szCs w:val="36"/>
        </w:rPr>
        <w:tab/>
      </w:r>
    </w:p>
    <w:p w:rsidR="00A6582A" w:rsidRPr="00750B87" w:rsidRDefault="00A6582A" w:rsidP="00750B87">
      <w:pPr>
        <w:rPr>
          <w:i/>
        </w:rPr>
      </w:pPr>
    </w:p>
    <w:p w:rsidR="00A6582A" w:rsidRPr="00750B87" w:rsidRDefault="00A6582A" w:rsidP="00750B87">
      <w:pPr>
        <w:rPr>
          <w:i/>
        </w:rPr>
      </w:pPr>
      <w:r>
        <w:rPr>
          <w:rFonts w:ascii="Times New Roman" w:hAnsi="Times New Roman"/>
          <w:b/>
          <w:i/>
          <w:sz w:val="36"/>
          <w:szCs w:val="36"/>
        </w:rPr>
        <w:tab/>
      </w:r>
    </w:p>
    <w:p w:rsidR="00A6582A" w:rsidRPr="00750B87" w:rsidRDefault="00A6582A" w:rsidP="00750B87">
      <w:pPr>
        <w:rPr>
          <w:i/>
        </w:rPr>
      </w:pPr>
    </w:p>
    <w:p w:rsidR="002B513B" w:rsidRPr="00750B87" w:rsidRDefault="002B513B" w:rsidP="00750B87">
      <w:pPr>
        <w:rPr>
          <w:i/>
        </w:rPr>
      </w:pPr>
      <w:r>
        <w:tab/>
      </w:r>
      <w:r>
        <w:tab/>
      </w:r>
    </w:p>
    <w:p w:rsidR="002B513B" w:rsidRDefault="002B513B" w:rsidP="00750B87">
      <w:pPr>
        <w:pStyle w:val="Heading1"/>
        <w:tabs>
          <w:tab w:val="left" w:pos="567"/>
          <w:tab w:val="right" w:leader="dot" w:pos="8505"/>
        </w:tabs>
        <w:spacing w:before="600" w:after="600" w:line="312" w:lineRule="auto"/>
        <w:rPr>
          <w:rFonts w:ascii="Times New Roman" w:hAnsi="Times New Roman"/>
          <w:b/>
          <w:i w:val="0"/>
          <w:sz w:val="36"/>
          <w:szCs w:val="36"/>
        </w:rPr>
      </w:pPr>
      <w:r>
        <w:rPr>
          <w:rFonts w:ascii="Times New Roman" w:hAnsi="Times New Roman"/>
          <w:b/>
          <w:i w:val="0"/>
          <w:sz w:val="36"/>
          <w:szCs w:val="36"/>
        </w:rPr>
        <w:tab/>
      </w:r>
    </w:p>
    <w:p w:rsidR="00B809C3" w:rsidRPr="00320C61" w:rsidRDefault="002B513B" w:rsidP="00750B87">
      <w:pPr>
        <w:pStyle w:val="Heading1"/>
        <w:tabs>
          <w:tab w:val="left" w:pos="567"/>
          <w:tab w:val="right" w:leader="dot" w:pos="8505"/>
        </w:tabs>
        <w:spacing w:before="600" w:after="600" w:line="312" w:lineRule="auto"/>
        <w:rPr>
          <w:rFonts w:ascii="Times New Roman" w:hAnsi="Times New Roman"/>
          <w:b/>
          <w:i w:val="0"/>
          <w:szCs w:val="26"/>
        </w:rPr>
      </w:pPr>
      <w:r>
        <w:rPr>
          <w:rFonts w:ascii="Times New Roman" w:hAnsi="Times New Roman"/>
          <w:b/>
          <w:i w:val="0"/>
          <w:sz w:val="36"/>
          <w:szCs w:val="36"/>
        </w:rPr>
        <w:tab/>
      </w:r>
      <w:bookmarkEnd w:id="28"/>
      <w:bookmarkEnd w:id="29"/>
      <w:bookmarkEnd w:id="30"/>
      <w:bookmarkEnd w:id="31"/>
      <w:bookmarkEnd w:id="32"/>
      <w:bookmarkEnd w:id="33"/>
    </w:p>
    <w:p w:rsidR="005150CE" w:rsidRPr="00911E6D" w:rsidRDefault="00FD3FC0">
      <w:pPr>
        <w:tabs>
          <w:tab w:val="center" w:pos="6804"/>
        </w:tabs>
        <w:spacing w:line="360" w:lineRule="auto"/>
        <w:rPr>
          <w:rFonts w:ascii="Times New Roman" w:hAnsi="Times New Roman"/>
          <w:b/>
          <w:i/>
          <w:sz w:val="26"/>
          <w:szCs w:val="26"/>
        </w:rPr>
      </w:pPr>
      <w:r w:rsidRPr="00911E6D">
        <w:rPr>
          <w:rFonts w:ascii="Times New Roman" w:hAnsi="Times New Roman"/>
          <w:b/>
          <w:i/>
          <w:sz w:val="26"/>
          <w:szCs w:val="26"/>
        </w:rPr>
        <w:br w:type="page"/>
      </w:r>
    </w:p>
    <w:p w:rsidR="00480DB0" w:rsidRDefault="00480DB0" w:rsidP="004B0BAE">
      <w:pPr>
        <w:pStyle w:val="Heading1"/>
        <w:spacing w:before="1200" w:after="600"/>
        <w:rPr>
          <w:rFonts w:ascii="Times New Roman" w:hAnsi="Times New Roman"/>
          <w:b/>
          <w:i w:val="0"/>
          <w:sz w:val="36"/>
          <w:szCs w:val="36"/>
        </w:rPr>
      </w:pPr>
      <w:bookmarkStart w:id="34" w:name="_Toc7979774"/>
      <w:bookmarkStart w:id="35" w:name="_Toc7979837"/>
    </w:p>
    <w:p w:rsidR="00F23418" w:rsidRPr="00750B87" w:rsidRDefault="00F23418" w:rsidP="00750B87">
      <w:pPr>
        <w:rPr>
          <w:i/>
        </w:rPr>
      </w:pPr>
    </w:p>
    <w:p w:rsidR="00682E63" w:rsidRDefault="00FD3FC0" w:rsidP="00750B87">
      <w:pPr>
        <w:pStyle w:val="TOC1"/>
      </w:pPr>
      <w:bookmarkStart w:id="36" w:name="_Toc8805989"/>
      <w:bookmarkStart w:id="37" w:name="_Toc9016556"/>
      <w:bookmarkStart w:id="38" w:name="_Toc9522823"/>
      <w:bookmarkStart w:id="39" w:name="_Toc9522925"/>
      <w:bookmarkStart w:id="40" w:name="_Toc57216371"/>
      <w:r w:rsidRPr="00750B87">
        <w:t>LỜI CẢM ƠN</w:t>
      </w:r>
      <w:bookmarkEnd w:id="34"/>
      <w:bookmarkEnd w:id="35"/>
      <w:bookmarkEnd w:id="36"/>
      <w:bookmarkEnd w:id="37"/>
      <w:bookmarkEnd w:id="38"/>
      <w:bookmarkEnd w:id="39"/>
      <w:bookmarkEnd w:id="40"/>
    </w:p>
    <w:p w:rsidR="001F3B50" w:rsidRPr="00750B87" w:rsidRDefault="001F3B50" w:rsidP="00750B87">
      <w:pPr>
        <w:rPr>
          <w:i/>
        </w:rPr>
      </w:pPr>
    </w:p>
    <w:p w:rsidR="003B11B1" w:rsidRPr="00911E6D" w:rsidDel="003B11B1" w:rsidRDefault="00070EF9" w:rsidP="00750B87">
      <w:pPr>
        <w:spacing w:before="80" w:after="80" w:line="312" w:lineRule="auto"/>
        <w:ind w:firstLine="567"/>
        <w:jc w:val="both"/>
        <w:rPr>
          <w:rFonts w:ascii="Times New Roman" w:hAnsi="Times New Roman"/>
          <w:sz w:val="26"/>
          <w:szCs w:val="26"/>
        </w:rPr>
      </w:pPr>
      <w:r w:rsidRPr="00911E6D">
        <w:rPr>
          <w:rFonts w:ascii="Times New Roman" w:hAnsi="Times New Roman"/>
          <w:sz w:val="26"/>
          <w:szCs w:val="26"/>
        </w:rPr>
        <w:t xml:space="preserve">Em xin trân trọng cảm ơn </w:t>
      </w:r>
    </w:p>
    <w:p w:rsidR="0068777B" w:rsidRPr="00911E6D" w:rsidRDefault="0068777B" w:rsidP="00750B87">
      <w:pPr>
        <w:spacing w:before="80" w:after="80" w:line="312" w:lineRule="auto"/>
        <w:ind w:firstLine="567"/>
        <w:jc w:val="both"/>
        <w:rPr>
          <w:rFonts w:ascii="Times New Roman" w:hAnsi="Times New Roman"/>
          <w:sz w:val="26"/>
          <w:szCs w:val="26"/>
        </w:rPr>
      </w:pPr>
    </w:p>
    <w:p w:rsidR="00070EF9" w:rsidRDefault="005150CE" w:rsidP="00FF5C2B">
      <w:pPr>
        <w:tabs>
          <w:tab w:val="center" w:pos="6804"/>
        </w:tabs>
        <w:spacing w:line="360" w:lineRule="auto"/>
        <w:jc w:val="both"/>
        <w:rPr>
          <w:rFonts w:ascii="Times New Roman" w:hAnsi="Times New Roman"/>
          <w:sz w:val="26"/>
          <w:szCs w:val="26"/>
        </w:rPr>
      </w:pPr>
      <w:r w:rsidRPr="00911E6D">
        <w:rPr>
          <w:rFonts w:ascii="Times New Roman" w:hAnsi="Times New Roman"/>
          <w:sz w:val="26"/>
          <w:szCs w:val="26"/>
        </w:rPr>
        <w:tab/>
      </w:r>
    </w:p>
    <w:p w:rsidR="00F06980" w:rsidRPr="00911E6D" w:rsidRDefault="00070EF9" w:rsidP="00750B87">
      <w:pPr>
        <w:tabs>
          <w:tab w:val="center" w:pos="6804"/>
        </w:tabs>
        <w:spacing w:line="360" w:lineRule="auto"/>
        <w:rPr>
          <w:rFonts w:ascii="Times New Roman" w:hAnsi="Times New Roman"/>
          <w:i/>
          <w:sz w:val="26"/>
          <w:szCs w:val="26"/>
        </w:rPr>
      </w:pPr>
      <w:r>
        <w:rPr>
          <w:rFonts w:ascii="Times New Roman" w:hAnsi="Times New Roman"/>
          <w:sz w:val="26"/>
          <w:szCs w:val="26"/>
        </w:rPr>
        <w:tab/>
      </w:r>
      <w:r w:rsidR="0068097B" w:rsidRPr="00911E6D">
        <w:rPr>
          <w:rFonts w:ascii="Times New Roman" w:hAnsi="Times New Roman"/>
          <w:i/>
          <w:sz w:val="26"/>
          <w:szCs w:val="26"/>
        </w:rPr>
        <w:t>Sinh viên</w:t>
      </w:r>
      <w:r>
        <w:rPr>
          <w:rFonts w:ascii="Times New Roman" w:hAnsi="Times New Roman"/>
          <w:i/>
          <w:sz w:val="26"/>
          <w:szCs w:val="26"/>
        </w:rPr>
        <w:t>,</w:t>
      </w:r>
    </w:p>
    <w:p w:rsidR="00C73265" w:rsidRPr="003B11B1" w:rsidRDefault="003B11B1" w:rsidP="00750B87">
      <w:pPr>
        <w:pStyle w:val="Heading1"/>
        <w:tabs>
          <w:tab w:val="center" w:pos="5245"/>
        </w:tabs>
        <w:spacing w:before="120" w:after="600" w:line="312" w:lineRule="auto"/>
        <w:rPr>
          <w:rFonts w:ascii="Times New Roman" w:hAnsi="Times New Roman"/>
          <w:i w:val="0"/>
          <w:sz w:val="26"/>
          <w:szCs w:val="26"/>
        </w:rPr>
      </w:pPr>
      <w:bookmarkStart w:id="41" w:name="_Toc9016557"/>
      <w:bookmarkStart w:id="42" w:name="_Toc9522824"/>
      <w:bookmarkStart w:id="43" w:name="_Toc9522926"/>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bookmarkStart w:id="44" w:name="_Toc57216372"/>
      <w:bookmarkStart w:id="45" w:name="_Toc6684062"/>
      <w:bookmarkStart w:id="46" w:name="_Toc6684123"/>
      <w:bookmarkStart w:id="47" w:name="_Toc6688591"/>
      <w:bookmarkStart w:id="48" w:name="_Toc7979775"/>
      <w:bookmarkStart w:id="49" w:name="_Toc7979838"/>
      <w:bookmarkStart w:id="50" w:name="_Toc8805990"/>
      <w:bookmarkStart w:id="51" w:name="_Toc9016558"/>
      <w:bookmarkStart w:id="52" w:name="_Toc9522825"/>
      <w:bookmarkStart w:id="53" w:name="_Toc9522927"/>
      <w:bookmarkEnd w:id="41"/>
      <w:bookmarkEnd w:id="42"/>
      <w:bookmarkEnd w:id="43"/>
      <w:r>
        <w:rPr>
          <w:rFonts w:ascii="Times New Roman" w:hAnsi="Times New Roman"/>
          <w:i w:val="0"/>
          <w:sz w:val="26"/>
          <w:szCs w:val="26"/>
        </w:rPr>
        <w:t>ABC</w:t>
      </w:r>
      <w:bookmarkEnd w:id="44"/>
    </w:p>
    <w:p w:rsidR="0024321D" w:rsidRPr="0024321D" w:rsidRDefault="0024321D"/>
    <w:p w:rsidR="0024321D" w:rsidRDefault="0024321D" w:rsidP="00320C61"/>
    <w:p w:rsidR="0024321D" w:rsidRPr="00320C61" w:rsidRDefault="0024321D" w:rsidP="00320C61">
      <w:pPr>
        <w:rPr>
          <w:i/>
        </w:rPr>
      </w:pPr>
    </w:p>
    <w:p w:rsidR="00CA3B95" w:rsidRDefault="00CA3B95">
      <w:pPr>
        <w:pStyle w:val="TOC1"/>
      </w:pPr>
      <w:bookmarkStart w:id="54" w:name="_Toc9622089"/>
    </w:p>
    <w:p w:rsidR="00CA3B95" w:rsidRDefault="00CA3B95">
      <w:pPr>
        <w:pStyle w:val="TOC1"/>
      </w:pPr>
    </w:p>
    <w:p w:rsidR="0091513D" w:rsidRDefault="0091513D">
      <w:pPr>
        <w:pStyle w:val="TOC1"/>
      </w:pPr>
    </w:p>
    <w:p w:rsidR="0091513D" w:rsidRDefault="0091513D">
      <w:pPr>
        <w:pStyle w:val="TOC1"/>
      </w:pPr>
    </w:p>
    <w:p w:rsidR="003B11B1" w:rsidRDefault="003B11B1">
      <w:pPr>
        <w:rPr>
          <w:rFonts w:ascii="Times New Roman" w:hAnsi="Times New Roman"/>
          <w:b/>
          <w:noProof/>
          <w:sz w:val="36"/>
          <w:szCs w:val="26"/>
        </w:rPr>
      </w:pPr>
      <w:r>
        <w:br w:type="page"/>
      </w:r>
    </w:p>
    <w:p w:rsidR="0024321D" w:rsidRDefault="0068097B">
      <w:pPr>
        <w:pStyle w:val="TOC1"/>
      </w:pPr>
      <w:r w:rsidRPr="00477F5F">
        <w:lastRenderedPageBreak/>
        <w:t>MỤC LỤC</w:t>
      </w:r>
      <w:bookmarkStart w:id="55" w:name="_Toc6684063"/>
      <w:bookmarkStart w:id="56" w:name="_Toc6684124"/>
      <w:bookmarkStart w:id="57" w:name="_Toc6688592"/>
      <w:bookmarkStart w:id="58" w:name="_Toc7253358"/>
      <w:bookmarkStart w:id="59" w:name="_Toc7978865"/>
      <w:bookmarkStart w:id="60" w:name="_Toc8805991"/>
      <w:bookmarkStart w:id="61" w:name="_Toc9016559"/>
      <w:bookmarkEnd w:id="45"/>
      <w:bookmarkEnd w:id="46"/>
      <w:bookmarkEnd w:id="47"/>
      <w:bookmarkEnd w:id="48"/>
      <w:bookmarkEnd w:id="49"/>
      <w:bookmarkEnd w:id="50"/>
      <w:bookmarkEnd w:id="51"/>
      <w:bookmarkEnd w:id="52"/>
      <w:bookmarkEnd w:id="53"/>
      <w:bookmarkEnd w:id="54"/>
    </w:p>
    <w:p w:rsidR="0024321D" w:rsidRPr="00477F5F" w:rsidRDefault="0024321D" w:rsidP="00320C61"/>
    <w:p w:rsidR="00C84436" w:rsidRPr="00750B87" w:rsidRDefault="00C73265">
      <w:pPr>
        <w:pStyle w:val="TOC1"/>
        <w:rPr>
          <w:rFonts w:eastAsiaTheme="minorEastAsia"/>
          <w:b w:val="0"/>
          <w:sz w:val="22"/>
          <w:szCs w:val="22"/>
        </w:rPr>
      </w:pPr>
      <w:r w:rsidRPr="00750B87">
        <w:rPr>
          <w:szCs w:val="28"/>
        </w:rPr>
        <w:fldChar w:fldCharType="begin"/>
      </w:r>
      <w:r w:rsidRPr="00C84436">
        <w:rPr>
          <w:szCs w:val="28"/>
        </w:rPr>
        <w:instrText xml:space="preserve"> TOC \o "1-3" \h \z \u </w:instrText>
      </w:r>
      <w:r w:rsidRPr="00750B87">
        <w:rPr>
          <w:szCs w:val="28"/>
        </w:rPr>
        <w:fldChar w:fldCharType="separate"/>
      </w:r>
    </w:p>
    <w:p w:rsidR="00C84436" w:rsidRPr="00750B87" w:rsidRDefault="001735DB">
      <w:pPr>
        <w:pStyle w:val="TOC1"/>
        <w:rPr>
          <w:rFonts w:eastAsiaTheme="minorEastAsia"/>
          <w:b w:val="0"/>
          <w:sz w:val="18"/>
          <w:szCs w:val="22"/>
        </w:rPr>
      </w:pPr>
      <w:r>
        <w:fldChar w:fldCharType="begin"/>
      </w:r>
      <w:r>
        <w:instrText xml:space="preserve"> HYPERLINK \l "_Toc57216373" </w:instrText>
      </w:r>
      <w:ins w:id="62" w:author="PHONG VU" w:date="2021-04-27T13:27:00Z"/>
      <w:r>
        <w:fldChar w:fldCharType="separate"/>
      </w:r>
      <w:r w:rsidR="00C84436" w:rsidRPr="00750B87">
        <w:rPr>
          <w:rStyle w:val="Hyperlink"/>
          <w:sz w:val="28"/>
        </w:rPr>
        <w:t>Danh mục các từ viết tắt</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_Toc57216373 \h </w:instrText>
      </w:r>
      <w:r w:rsidR="00C84436" w:rsidRPr="00750B87">
        <w:rPr>
          <w:webHidden/>
          <w:sz w:val="28"/>
        </w:rPr>
      </w:r>
      <w:r w:rsidR="00C84436" w:rsidRPr="00750B87">
        <w:rPr>
          <w:webHidden/>
          <w:sz w:val="28"/>
        </w:rPr>
        <w:fldChar w:fldCharType="separate"/>
      </w:r>
      <w:r w:rsidR="00917AA6">
        <w:rPr>
          <w:webHidden/>
          <w:sz w:val="28"/>
        </w:rPr>
        <w:t>vi</w:t>
      </w:r>
      <w:r w:rsidR="00C84436" w:rsidRPr="00750B87">
        <w:rPr>
          <w:webHidden/>
          <w:sz w:val="28"/>
        </w:rPr>
        <w:fldChar w:fldCharType="end"/>
      </w:r>
      <w:r>
        <w:rPr>
          <w:sz w:val="28"/>
        </w:rPr>
        <w:fldChar w:fldCharType="end"/>
      </w:r>
    </w:p>
    <w:p w:rsidR="00C84436" w:rsidRPr="00750B87" w:rsidRDefault="001735DB">
      <w:pPr>
        <w:pStyle w:val="TOC1"/>
        <w:rPr>
          <w:rFonts w:eastAsiaTheme="minorEastAsia"/>
          <w:b w:val="0"/>
          <w:sz w:val="18"/>
          <w:szCs w:val="22"/>
        </w:rPr>
      </w:pPr>
      <w:r>
        <w:fldChar w:fldCharType="begin"/>
      </w:r>
      <w:r>
        <w:instrText xml:space="preserve"> HYPERLINK \l "_Toc57216374" </w:instrText>
      </w:r>
      <w:ins w:id="63" w:author="PHONG VU" w:date="2021-04-27T13:27:00Z"/>
      <w:r>
        <w:fldChar w:fldCharType="separate"/>
      </w:r>
      <w:r w:rsidR="00C84436" w:rsidRPr="00750B87">
        <w:rPr>
          <w:rStyle w:val="Hyperlink"/>
          <w:sz w:val="28"/>
        </w:rPr>
        <w:t>Danh mục hình vẽ</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_Toc57216374 \h </w:instrText>
      </w:r>
      <w:r w:rsidR="00C84436" w:rsidRPr="00750B87">
        <w:rPr>
          <w:webHidden/>
          <w:sz w:val="28"/>
        </w:rPr>
      </w:r>
      <w:r w:rsidR="00C84436" w:rsidRPr="00750B87">
        <w:rPr>
          <w:webHidden/>
          <w:sz w:val="28"/>
        </w:rPr>
        <w:fldChar w:fldCharType="separate"/>
      </w:r>
      <w:r w:rsidR="00917AA6">
        <w:rPr>
          <w:webHidden/>
          <w:sz w:val="28"/>
        </w:rPr>
        <w:t>vii</w:t>
      </w:r>
      <w:r w:rsidR="00C84436" w:rsidRPr="00750B87">
        <w:rPr>
          <w:webHidden/>
          <w:sz w:val="28"/>
        </w:rPr>
        <w:fldChar w:fldCharType="end"/>
      </w:r>
      <w:r>
        <w:rPr>
          <w:sz w:val="28"/>
        </w:rPr>
        <w:fldChar w:fldCharType="end"/>
      </w:r>
    </w:p>
    <w:p w:rsidR="00C84436" w:rsidRPr="00750B87" w:rsidRDefault="001735DB">
      <w:pPr>
        <w:pStyle w:val="TOC1"/>
        <w:rPr>
          <w:rFonts w:eastAsiaTheme="minorEastAsia"/>
          <w:b w:val="0"/>
          <w:sz w:val="18"/>
          <w:szCs w:val="22"/>
        </w:rPr>
      </w:pPr>
      <w:r>
        <w:fldChar w:fldCharType="begin"/>
      </w:r>
      <w:r>
        <w:instrText xml:space="preserve"> HYPERLINK \l "_</w:instrText>
      </w:r>
      <w:r>
        <w:instrText xml:space="preserve">Toc57216375" </w:instrText>
      </w:r>
      <w:ins w:id="64" w:author="PHONG VU" w:date="2021-04-27T13:27:00Z"/>
      <w:r>
        <w:fldChar w:fldCharType="separate"/>
      </w:r>
      <w:r w:rsidR="00C84436" w:rsidRPr="00750B87">
        <w:rPr>
          <w:rStyle w:val="Hyperlink"/>
          <w:sz w:val="28"/>
        </w:rPr>
        <w:t xml:space="preserve">MỞ </w:t>
      </w:r>
      <w:r w:rsidR="00C84436" w:rsidRPr="00750B87">
        <w:rPr>
          <w:rStyle w:val="Hyperlink"/>
          <w:rFonts w:hint="eastAsia"/>
          <w:sz w:val="28"/>
        </w:rPr>
        <w:t>Đ</w:t>
      </w:r>
      <w:r w:rsidR="00C84436" w:rsidRPr="00750B87">
        <w:rPr>
          <w:rStyle w:val="Hyperlink"/>
          <w:sz w:val="28"/>
        </w:rPr>
        <w:t>ẦU</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_Toc57216375 \h </w:instrText>
      </w:r>
      <w:r w:rsidR="00C84436" w:rsidRPr="00750B87">
        <w:rPr>
          <w:webHidden/>
          <w:sz w:val="28"/>
        </w:rPr>
      </w:r>
      <w:r w:rsidR="00C84436" w:rsidRPr="00750B87">
        <w:rPr>
          <w:webHidden/>
          <w:sz w:val="28"/>
        </w:rPr>
        <w:fldChar w:fldCharType="separate"/>
      </w:r>
      <w:r w:rsidR="00917AA6">
        <w:rPr>
          <w:webHidden/>
          <w:sz w:val="28"/>
        </w:rPr>
        <w:t>1</w:t>
      </w:r>
      <w:r w:rsidR="00C84436" w:rsidRPr="00750B87">
        <w:rPr>
          <w:webHidden/>
          <w:sz w:val="28"/>
        </w:rPr>
        <w:fldChar w:fldCharType="end"/>
      </w:r>
      <w:r>
        <w:rPr>
          <w:sz w:val="28"/>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"_Toc57216376" </w:instrText>
      </w:r>
      <w:ins w:id="65" w:author="PHONG VU" w:date="2021-04-27T13:27:00Z"/>
      <w:r>
        <w:fldChar w:fldCharType="separate"/>
      </w:r>
      <w:r w:rsidR="00C84436" w:rsidRPr="00C84436">
        <w:rPr>
          <w:rStyle w:val="Hyperlink"/>
        </w:rPr>
        <w:t>1.</w:t>
      </w:r>
      <w:r w:rsidR="00C84436" w:rsidRPr="00750B87">
        <w:rPr>
          <w:rFonts w:eastAsiaTheme="minorEastAsia"/>
          <w:sz w:val="22"/>
          <w:szCs w:val="22"/>
        </w:rPr>
        <w:tab/>
      </w:r>
      <w:r w:rsidR="00C84436" w:rsidRPr="00C84436">
        <w:rPr>
          <w:rStyle w:val="Hyperlink"/>
        </w:rPr>
        <w:t>Giới thiệu</w:t>
      </w:r>
      <w:r w:rsidR="00C84436" w:rsidRPr="00C84436">
        <w:rPr>
          <w:webHidden/>
        </w:rPr>
        <w:tab/>
      </w:r>
      <w:r w:rsidR="00C84436" w:rsidRPr="00750B87">
        <w:rPr>
          <w:webHidden/>
        </w:rPr>
        <w:fldChar w:fldCharType="begin"/>
      </w:r>
      <w:r w:rsidR="00C84436" w:rsidRPr="00C84436">
        <w:rPr>
          <w:webHidden/>
        </w:rPr>
        <w:instrText xml:space="preserve"> PAGEREF _Toc57216376 \h </w:instrText>
      </w:r>
      <w:r w:rsidR="00C84436" w:rsidRPr="00750B87">
        <w:rPr>
          <w:webHidden/>
        </w:rPr>
      </w:r>
      <w:r w:rsidR="00C84436" w:rsidRPr="00750B87">
        <w:rPr>
          <w:webHidden/>
        </w:rPr>
        <w:fldChar w:fldCharType="separate"/>
      </w:r>
      <w:r w:rsidR="00917AA6">
        <w:rPr>
          <w:webHidden/>
        </w:rPr>
        <w:t>1</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"_Toc57216377" </w:instrText>
      </w:r>
      <w:ins w:id="66" w:author="PHONG VU" w:date="2021-04-27T13:27:00Z"/>
      <w:r>
        <w:fldChar w:fldCharType="separate"/>
      </w:r>
      <w:r w:rsidR="00C84436" w:rsidRPr="00C84436">
        <w:rPr>
          <w:rStyle w:val="Hyperlink"/>
        </w:rPr>
        <w:t>2. Mục tiêu, nhiệm vụ của đề tài</w:t>
      </w:r>
      <w:r w:rsidR="00C84436" w:rsidRPr="00C84436">
        <w:rPr>
          <w:webHidden/>
        </w:rPr>
        <w:tab/>
      </w:r>
      <w:r w:rsidR="00C84436" w:rsidRPr="00750B87">
        <w:rPr>
          <w:webHidden/>
        </w:rPr>
        <w:fldChar w:fldCharType="begin"/>
      </w:r>
      <w:r w:rsidR="00C84436" w:rsidRPr="00C84436">
        <w:rPr>
          <w:webHidden/>
        </w:rPr>
        <w:instrText xml:space="preserve"> PAGEREF _Toc57216377 \h </w:instrText>
      </w:r>
      <w:r w:rsidR="00C84436" w:rsidRPr="00750B87">
        <w:rPr>
          <w:webHidden/>
        </w:rPr>
      </w:r>
      <w:r w:rsidR="00C84436" w:rsidRPr="00750B87">
        <w:rPr>
          <w:webHidden/>
        </w:rPr>
        <w:fldChar w:fldCharType="separate"/>
      </w:r>
      <w:r w:rsidR="00917AA6">
        <w:rPr>
          <w:webHidden/>
        </w:rPr>
        <w:t>1</w:t>
      </w:r>
      <w:r w:rsidR="00C84436" w:rsidRPr="00750B87">
        <w:rPr>
          <w:webHidden/>
        </w:rPr>
        <w:fldChar w:fldCharType="end"/>
      </w:r>
      <w:r>
        <w:fldChar w:fldCharType="end"/>
      </w:r>
    </w:p>
    <w:p w:rsidR="00C84436" w:rsidRPr="00750B87" w:rsidDel="00917AA6" w:rsidRDefault="001735DB" w:rsidP="00750B87">
      <w:pPr>
        <w:pStyle w:val="TOC2"/>
        <w:spacing w:line="240" w:lineRule="auto"/>
        <w:rPr>
          <w:del w:id="67" w:author="PHONG VU" w:date="2021-04-27T13:28:00Z"/>
          <w:rFonts w:eastAsiaTheme="minorEastAsia"/>
          <w:sz w:val="22"/>
          <w:szCs w:val="22"/>
        </w:rPr>
      </w:pPr>
      <w:del w:id="68" w:author="PHONG VU" w:date="2021-04-27T13:28:00Z">
        <w:r w:rsidDel="00917AA6">
          <w:fldChar w:fldCharType="begin"/>
        </w:r>
        <w:r w:rsidDel="00917AA6">
          <w:delInstrText xml:space="preserve"> HYPERLINK \l "_Toc57216378" </w:delInstrText>
        </w:r>
        <w:r w:rsidDel="00917AA6">
          <w:fldChar w:fldCharType="separate"/>
        </w:r>
        <w:r w:rsidR="00C84436" w:rsidRPr="00C84436" w:rsidDel="00917AA6">
          <w:rPr>
            <w:rStyle w:val="Hyperlink"/>
          </w:rPr>
          <w:delText>3. Đối tượng, phạm vi và phương pháp tiếp cận</w:delText>
        </w:r>
        <w:r w:rsidR="00C84436" w:rsidRPr="00C84436" w:rsidDel="00917AA6">
          <w:rPr>
            <w:webHidden/>
          </w:rPr>
          <w:tab/>
        </w:r>
        <w:r w:rsidR="00C84436" w:rsidRPr="00750B87" w:rsidDel="00917AA6">
          <w:rPr>
            <w:webHidden/>
          </w:rPr>
          <w:fldChar w:fldCharType="begin"/>
        </w:r>
        <w:r w:rsidR="00C84436" w:rsidRPr="00C84436" w:rsidDel="00917AA6">
          <w:rPr>
            <w:webHidden/>
          </w:rPr>
          <w:delInstrText xml:space="preserve"> PAGEREF _Toc57216378 \h </w:delInstrText>
        </w:r>
        <w:r w:rsidR="00C84436" w:rsidRPr="00750B87" w:rsidDel="00917AA6">
          <w:rPr>
            <w:webHidden/>
          </w:rPr>
        </w:r>
        <w:r w:rsidR="00C84436" w:rsidRPr="00750B87" w:rsidDel="00917AA6">
          <w:rPr>
            <w:webHidden/>
          </w:rPr>
          <w:fldChar w:fldCharType="separate"/>
        </w:r>
        <w:r w:rsidR="00917AA6" w:rsidDel="00917AA6">
          <w:rPr>
            <w:webHidden/>
          </w:rPr>
          <w:delText>1</w:delText>
        </w:r>
        <w:r w:rsidR="00C84436" w:rsidRPr="00750B87" w:rsidDel="00917AA6">
          <w:rPr>
            <w:webHidden/>
          </w:rPr>
          <w:fldChar w:fldCharType="end"/>
        </w:r>
        <w:r w:rsidDel="00917AA6">
          <w:fldChar w:fldCharType="end"/>
        </w:r>
      </w:del>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"_Toc57216379" </w:instrText>
      </w:r>
      <w:ins w:id="69" w:author="PHONG VU" w:date="2021-04-27T13:27:00Z"/>
      <w:r>
        <w:fldChar w:fldCharType="separate"/>
      </w:r>
      <w:ins w:id="70" w:author="PHONG VU" w:date="2021-04-27T13:28:00Z">
        <w:r w:rsidR="00917AA6">
          <w:rPr>
            <w:rStyle w:val="Hyperlink"/>
          </w:rPr>
          <w:t>3</w:t>
        </w:r>
      </w:ins>
      <w:del w:id="71" w:author="PHONG VU" w:date="2021-04-27T13:28:00Z">
        <w:r w:rsidR="00C84436" w:rsidRPr="00C84436" w:rsidDel="00917AA6">
          <w:rPr>
            <w:rStyle w:val="Hyperlink"/>
          </w:rPr>
          <w:delText>4</w:delText>
        </w:r>
      </w:del>
      <w:r w:rsidR="00C84436" w:rsidRPr="00C84436">
        <w:rPr>
          <w:rStyle w:val="Hyperlink"/>
        </w:rPr>
        <w:t>. Đóng góp của đề tài</w:t>
      </w:r>
      <w:r w:rsidR="00C84436" w:rsidRPr="00C84436">
        <w:rPr>
          <w:webHidden/>
        </w:rPr>
        <w:tab/>
      </w:r>
      <w:r w:rsidR="00C84436" w:rsidRPr="00750B87">
        <w:rPr>
          <w:webHidden/>
        </w:rPr>
        <w:fldChar w:fldCharType="begin"/>
      </w:r>
      <w:r w:rsidR="00C84436" w:rsidRPr="00C84436">
        <w:rPr>
          <w:webHidden/>
        </w:rPr>
        <w:instrText xml:space="preserve"> PAGEREF _Toc57216379 \h </w:instrText>
      </w:r>
      <w:r w:rsidR="00C84436" w:rsidRPr="00750B87">
        <w:rPr>
          <w:webHidden/>
        </w:rPr>
      </w:r>
      <w:r w:rsidR="00C84436" w:rsidRPr="00750B87">
        <w:rPr>
          <w:webHidden/>
        </w:rPr>
        <w:fldChar w:fldCharType="separate"/>
      </w:r>
      <w:r w:rsidR="00917AA6">
        <w:rPr>
          <w:webHidden/>
        </w:rPr>
        <w:t>1</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"_Toc57216380" </w:instrText>
      </w:r>
      <w:ins w:id="72" w:author="PHONG VU" w:date="2021-04-27T13:27:00Z"/>
      <w:r>
        <w:fldChar w:fldCharType="separate"/>
      </w:r>
      <w:ins w:id="73" w:author="PHONG VU" w:date="2021-04-27T13:28:00Z">
        <w:r w:rsidR="00917AA6">
          <w:rPr>
            <w:rStyle w:val="Hyperlink"/>
          </w:rPr>
          <w:t>4</w:t>
        </w:r>
      </w:ins>
      <w:del w:id="74" w:author="PHONG VU" w:date="2021-04-27T13:28:00Z">
        <w:r w:rsidR="00C84436" w:rsidRPr="00C84436" w:rsidDel="00917AA6">
          <w:rPr>
            <w:rStyle w:val="Hyperlink"/>
          </w:rPr>
          <w:delText>5</w:delText>
        </w:r>
      </w:del>
      <w:r w:rsidR="00C84436" w:rsidRPr="00C84436">
        <w:rPr>
          <w:rStyle w:val="Hyperlink"/>
        </w:rPr>
        <w:t xml:space="preserve">. Bố cục của </w:t>
      </w:r>
      <w:del w:id="75" w:author="PHONG VU" w:date="2021-04-27T13:26:00Z">
        <w:r w:rsidR="00C84436" w:rsidRPr="00C84436" w:rsidDel="00AE13CF">
          <w:rPr>
            <w:rStyle w:val="Hyperlink"/>
          </w:rPr>
          <w:delText>luận văn</w:delText>
        </w:r>
      </w:del>
      <w:ins w:id="76" w:author="PHONG VU" w:date="2021-04-27T13:26:00Z">
        <w:r w:rsidR="00AE13CF">
          <w:rPr>
            <w:rStyle w:val="Hyperlink"/>
          </w:rPr>
          <w:t>đề tài</w:t>
        </w:r>
      </w:ins>
      <w:r w:rsidR="00C84436" w:rsidRPr="00C84436">
        <w:rPr>
          <w:webHidden/>
        </w:rPr>
        <w:tab/>
      </w:r>
      <w:r w:rsidR="00C84436" w:rsidRPr="00750B87">
        <w:rPr>
          <w:webHidden/>
        </w:rPr>
        <w:fldChar w:fldCharType="begin"/>
      </w:r>
      <w:r w:rsidR="00C84436" w:rsidRPr="00C84436">
        <w:rPr>
          <w:webHidden/>
        </w:rPr>
        <w:instrText xml:space="preserve"> PAGEREF _Toc57216380 \h </w:instrText>
      </w:r>
      <w:r w:rsidR="00C84436" w:rsidRPr="00750B87">
        <w:rPr>
          <w:webHidden/>
        </w:rPr>
      </w:r>
      <w:r w:rsidR="00C84436" w:rsidRPr="00750B87">
        <w:rPr>
          <w:webHidden/>
        </w:rPr>
        <w:fldChar w:fldCharType="separate"/>
      </w:r>
      <w:r w:rsidR="00917AA6">
        <w:rPr>
          <w:webHidden/>
        </w:rPr>
        <w:t>1</w:t>
      </w:r>
      <w:r w:rsidR="00C84436" w:rsidRPr="00750B87">
        <w:rPr>
          <w:webHidden/>
        </w:rPr>
        <w:fldChar w:fldCharType="end"/>
      </w:r>
      <w:r>
        <w:fldChar w:fldCharType="end"/>
      </w:r>
    </w:p>
    <w:p w:rsidR="00C84436" w:rsidRPr="00750B87" w:rsidRDefault="001735DB">
      <w:pPr>
        <w:pStyle w:val="TOC1"/>
        <w:rPr>
          <w:rFonts w:eastAsiaTheme="minorEastAsia"/>
          <w:b w:val="0"/>
          <w:sz w:val="18"/>
          <w:szCs w:val="22"/>
        </w:rPr>
      </w:pPr>
      <w:r>
        <w:fldChar w:fldCharType="begin"/>
      </w:r>
      <w:r>
        <w:instrText xml:space="preserve"> HYPERLINK \l "_Toc57216381" </w:instrText>
      </w:r>
      <w:ins w:id="77" w:author="PHONG VU" w:date="2021-04-27T13:27:00Z"/>
      <w:r>
        <w:fldChar w:fldCharType="separate"/>
      </w:r>
      <w:r w:rsidR="00C84436" w:rsidRPr="00750B87">
        <w:rPr>
          <w:rStyle w:val="Hyperlink"/>
          <w:sz w:val="28"/>
        </w:rPr>
        <w:t>Chương 1. TỔNG QUAN VỀ …</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_Toc57216381 \h </w:instrText>
      </w:r>
      <w:r w:rsidR="00C84436" w:rsidRPr="00750B87">
        <w:rPr>
          <w:webHidden/>
          <w:sz w:val="28"/>
        </w:rPr>
      </w:r>
      <w:r w:rsidR="00C84436" w:rsidRPr="00750B87">
        <w:rPr>
          <w:webHidden/>
          <w:sz w:val="28"/>
        </w:rPr>
        <w:fldChar w:fldCharType="separate"/>
      </w:r>
      <w:r w:rsidR="00917AA6">
        <w:rPr>
          <w:webHidden/>
          <w:sz w:val="28"/>
        </w:rPr>
        <w:t>2</w:t>
      </w:r>
      <w:r w:rsidR="00C84436" w:rsidRPr="00750B87">
        <w:rPr>
          <w:webHidden/>
          <w:sz w:val="28"/>
        </w:rPr>
        <w:fldChar w:fldCharType="end"/>
      </w:r>
      <w:r>
        <w:rPr>
          <w:sz w:val="28"/>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"_Toc57216382" </w:instrText>
      </w:r>
      <w:ins w:id="78" w:author="PHONG VU" w:date="2021-04-27T13:27:00Z"/>
      <w:r>
        <w:fldChar w:fldCharType="separate"/>
      </w:r>
      <w:r w:rsidR="00C84436" w:rsidRPr="00C84436">
        <w:rPr>
          <w:rStyle w:val="Hyperlink"/>
        </w:rPr>
        <w:t>1. AAAAAAA</w:t>
      </w:r>
      <w:r w:rsidR="00C84436" w:rsidRPr="00C84436">
        <w:rPr>
          <w:webHidden/>
        </w:rPr>
        <w:tab/>
      </w:r>
      <w:r w:rsidR="00C84436" w:rsidRPr="00750B87">
        <w:rPr>
          <w:webHidden/>
        </w:rPr>
        <w:fldChar w:fldCharType="begin"/>
      </w:r>
      <w:r w:rsidR="00C84436" w:rsidRPr="00C84436">
        <w:rPr>
          <w:webHidden/>
        </w:rPr>
        <w:instrText xml:space="preserve"> PAGEREF _Toc57216382 \h </w:instrText>
      </w:r>
      <w:r w:rsidR="00C84436" w:rsidRPr="00750B87">
        <w:rPr>
          <w:webHidden/>
        </w:rPr>
      </w:r>
      <w:r w:rsidR="00C84436" w:rsidRPr="00750B87">
        <w:rPr>
          <w:webHidden/>
        </w:rPr>
        <w:fldChar w:fldCharType="separate"/>
      </w:r>
      <w:r w:rsidR="00917AA6">
        <w:rPr>
          <w:webHidden/>
        </w:rPr>
        <w:t>2</w:t>
      </w:r>
      <w:r w:rsidR="00C84436" w:rsidRPr="00750B87">
        <w:rPr>
          <w:webHidden/>
        </w:rPr>
        <w:fldChar w:fldCharType="end"/>
      </w:r>
      <w:r>
        <w:fldChar w:fldCharType="end"/>
      </w:r>
    </w:p>
    <w:p w:rsidR="00C84436" w:rsidRPr="00750B87" w:rsidRDefault="001735DB" w:rsidP="00750B87">
      <w:pPr>
        <w:pStyle w:val="TOC3"/>
        <w:spacing w:line="240" w:lineRule="auto"/>
        <w:rPr>
          <w:rFonts w:ascii="Times New Roman" w:eastAsiaTheme="minorEastAsia" w:hAnsi="Times New Roman"/>
          <w:noProof/>
          <w:sz w:val="22"/>
          <w:szCs w:val="22"/>
        </w:rPr>
      </w:pPr>
      <w:r>
        <w:rPr>
          <w:noProof/>
        </w:rPr>
        <w:fldChar w:fldCharType="begin"/>
      </w:r>
      <w:r>
        <w:rPr>
          <w:noProof/>
        </w:rPr>
        <w:instrText xml:space="preserve"> HYPERLINK \l "_Toc57216</w:instrText>
      </w:r>
      <w:r>
        <w:rPr>
          <w:noProof/>
        </w:rPr>
        <w:instrText xml:space="preserve">383" </w:instrText>
      </w:r>
      <w:ins w:id="79" w:author="PHONG VU" w:date="2021-04-27T13:27:00Z">
        <w:r w:rsidR="00917AA6">
          <w:rPr>
            <w:noProof/>
          </w:rPr>
        </w:r>
      </w:ins>
      <w:r>
        <w:rPr>
          <w:noProof/>
        </w:rPr>
        <w:fldChar w:fldCharType="separate"/>
      </w:r>
      <w:r w:rsidR="00C84436" w:rsidRPr="00750B87">
        <w:rPr>
          <w:rStyle w:val="Hyperlink"/>
          <w:rFonts w:ascii="Times New Roman" w:hAnsi="Times New Roman"/>
          <w:noProof/>
        </w:rPr>
        <w:t>1.1. aaaaaaaa111</w:t>
      </w:r>
      <w:r w:rsidR="00C84436" w:rsidRPr="00750B87">
        <w:rPr>
          <w:rFonts w:ascii="Times New Roman" w:hAnsi="Times New Roman"/>
          <w:noProof/>
          <w:webHidden/>
        </w:rPr>
        <w:tab/>
      </w:r>
      <w:r w:rsidR="00C84436" w:rsidRPr="00750B87">
        <w:rPr>
          <w:rFonts w:ascii="Times New Roman" w:hAnsi="Times New Roman"/>
          <w:noProof/>
          <w:webHidden/>
        </w:rPr>
        <w:fldChar w:fldCharType="begin"/>
      </w:r>
      <w:r w:rsidR="00C84436" w:rsidRPr="00750B87">
        <w:rPr>
          <w:rFonts w:ascii="Times New Roman" w:hAnsi="Times New Roman"/>
          <w:noProof/>
          <w:webHidden/>
        </w:rPr>
        <w:instrText xml:space="preserve"> PAGEREF _Toc57216383 \h </w:instrText>
      </w:r>
      <w:r w:rsidR="00C84436" w:rsidRPr="00750B87">
        <w:rPr>
          <w:rFonts w:ascii="Times New Roman" w:hAnsi="Times New Roman"/>
          <w:noProof/>
          <w:webHidden/>
        </w:rPr>
      </w:r>
      <w:r w:rsidR="00C84436" w:rsidRPr="00750B87">
        <w:rPr>
          <w:rFonts w:ascii="Times New Roman" w:hAnsi="Times New Roman"/>
          <w:noProof/>
          <w:webHidden/>
        </w:rPr>
        <w:fldChar w:fldCharType="separate"/>
      </w:r>
      <w:r w:rsidR="00917AA6">
        <w:rPr>
          <w:rFonts w:ascii="Times New Roman" w:hAnsi="Times New Roman"/>
          <w:noProof/>
          <w:webHidden/>
        </w:rPr>
        <w:t>2</w:t>
      </w:r>
      <w:r w:rsidR="00C84436" w:rsidRPr="00750B87">
        <w:rPr>
          <w:rFonts w:ascii="Times New Roman" w:hAnsi="Times New Roman"/>
          <w:noProof/>
          <w:webHidden/>
        </w:rPr>
        <w:fldChar w:fldCharType="end"/>
      </w:r>
      <w:r>
        <w:rPr>
          <w:rFonts w:ascii="Times New Roman" w:hAnsi="Times New Roman"/>
          <w:noProof/>
        </w:rPr>
        <w:fldChar w:fldCharType="end"/>
      </w:r>
    </w:p>
    <w:p w:rsidR="00C84436" w:rsidRPr="00750B87" w:rsidRDefault="001735DB" w:rsidP="00750B87">
      <w:pPr>
        <w:pStyle w:val="TOC3"/>
        <w:spacing w:line="240" w:lineRule="auto"/>
        <w:rPr>
          <w:rFonts w:ascii="Times New Roman" w:eastAsiaTheme="minorEastAsia" w:hAnsi="Times New Roman"/>
          <w:noProof/>
          <w:sz w:val="22"/>
          <w:szCs w:val="22"/>
        </w:rPr>
      </w:pPr>
      <w:r>
        <w:rPr>
          <w:noProof/>
        </w:rPr>
        <w:fldChar w:fldCharType="begin"/>
      </w:r>
      <w:r>
        <w:rPr>
          <w:noProof/>
        </w:rPr>
        <w:instrText xml:space="preserve"> HYPERLINK \l "_Toc57216384" </w:instrText>
      </w:r>
      <w:ins w:id="80" w:author="PHONG VU" w:date="2021-04-27T13:27:00Z">
        <w:r w:rsidR="00917AA6">
          <w:rPr>
            <w:noProof/>
          </w:rPr>
        </w:r>
      </w:ins>
      <w:r>
        <w:rPr>
          <w:noProof/>
        </w:rPr>
        <w:fldChar w:fldCharType="separate"/>
      </w:r>
      <w:r w:rsidR="00C84436" w:rsidRPr="00750B87">
        <w:rPr>
          <w:rStyle w:val="Hyperlink"/>
          <w:rFonts w:ascii="Times New Roman" w:hAnsi="Times New Roman"/>
          <w:noProof/>
        </w:rPr>
        <w:t>1.2.  aaaaaaa222</w:t>
      </w:r>
      <w:r w:rsidR="00C84436" w:rsidRPr="00750B87">
        <w:rPr>
          <w:rFonts w:ascii="Times New Roman" w:hAnsi="Times New Roman"/>
          <w:noProof/>
          <w:webHidden/>
        </w:rPr>
        <w:tab/>
      </w:r>
      <w:r w:rsidR="00C84436" w:rsidRPr="00750B87">
        <w:rPr>
          <w:rFonts w:ascii="Times New Roman" w:hAnsi="Times New Roman"/>
          <w:noProof/>
          <w:webHidden/>
        </w:rPr>
        <w:fldChar w:fldCharType="begin"/>
      </w:r>
      <w:r w:rsidR="00C84436" w:rsidRPr="00750B87">
        <w:rPr>
          <w:rFonts w:ascii="Times New Roman" w:hAnsi="Times New Roman"/>
          <w:noProof/>
          <w:webHidden/>
        </w:rPr>
        <w:instrText xml:space="preserve"> PAGEREF _Toc57216384 \h </w:instrText>
      </w:r>
      <w:r w:rsidR="00C84436" w:rsidRPr="00750B87">
        <w:rPr>
          <w:rFonts w:ascii="Times New Roman" w:hAnsi="Times New Roman"/>
          <w:noProof/>
          <w:webHidden/>
        </w:rPr>
      </w:r>
      <w:r w:rsidR="00C84436" w:rsidRPr="00750B87">
        <w:rPr>
          <w:rFonts w:ascii="Times New Roman" w:hAnsi="Times New Roman"/>
          <w:noProof/>
          <w:webHidden/>
        </w:rPr>
        <w:fldChar w:fldCharType="separate"/>
      </w:r>
      <w:r w:rsidR="00917AA6">
        <w:rPr>
          <w:rFonts w:ascii="Times New Roman" w:hAnsi="Times New Roman"/>
          <w:noProof/>
          <w:webHidden/>
        </w:rPr>
        <w:t>2</w:t>
      </w:r>
      <w:r w:rsidR="00C84436" w:rsidRPr="00750B87">
        <w:rPr>
          <w:rFonts w:ascii="Times New Roman" w:hAnsi="Times New Roman"/>
          <w:noProof/>
          <w:webHidden/>
        </w:rPr>
        <w:fldChar w:fldCharType="end"/>
      </w:r>
      <w:r>
        <w:rPr>
          <w:rFonts w:ascii="Times New Roman" w:hAnsi="Times New Roman"/>
          <w:noProof/>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"_Toc57216385" </w:instrText>
      </w:r>
      <w:ins w:id="81" w:author="PHONG VU" w:date="2021-04-27T13:27:00Z"/>
      <w:r>
        <w:fldChar w:fldCharType="separate"/>
      </w:r>
      <w:r w:rsidR="00C84436" w:rsidRPr="00C84436">
        <w:rPr>
          <w:rStyle w:val="Hyperlink"/>
        </w:rPr>
        <w:t>2. BBBBBBBBBBB</w:t>
      </w:r>
      <w:r w:rsidR="00C84436" w:rsidRPr="00C84436">
        <w:rPr>
          <w:webHidden/>
        </w:rPr>
        <w:tab/>
      </w:r>
      <w:r w:rsidR="00C84436" w:rsidRPr="00750B87">
        <w:rPr>
          <w:webHidden/>
        </w:rPr>
        <w:fldChar w:fldCharType="begin"/>
      </w:r>
      <w:r w:rsidR="00C84436" w:rsidRPr="00C84436">
        <w:rPr>
          <w:webHidden/>
        </w:rPr>
        <w:instrText xml:space="preserve"> PAGEREF _Toc57216385 \h </w:instrText>
      </w:r>
      <w:r w:rsidR="00C84436" w:rsidRPr="00750B87">
        <w:rPr>
          <w:webHidden/>
        </w:rPr>
      </w:r>
      <w:r w:rsidR="00C84436" w:rsidRPr="00750B87">
        <w:rPr>
          <w:webHidden/>
        </w:rPr>
        <w:fldChar w:fldCharType="separate"/>
      </w:r>
      <w:r w:rsidR="00917AA6">
        <w:rPr>
          <w:webHidden/>
        </w:rPr>
        <w:t>2</w:t>
      </w:r>
      <w:r w:rsidR="00C84436" w:rsidRPr="00750B87">
        <w:rPr>
          <w:webHidden/>
        </w:rPr>
        <w:fldChar w:fldCharType="end"/>
      </w:r>
      <w:r>
        <w:fldChar w:fldCharType="end"/>
      </w:r>
    </w:p>
    <w:p w:rsidR="00C84436" w:rsidRPr="00750B87" w:rsidRDefault="001735DB" w:rsidP="00750B87">
      <w:pPr>
        <w:pStyle w:val="TOC3"/>
        <w:spacing w:line="240" w:lineRule="auto"/>
        <w:rPr>
          <w:rFonts w:ascii="Times New Roman" w:eastAsiaTheme="minorEastAsia" w:hAnsi="Times New Roman"/>
          <w:noProof/>
          <w:sz w:val="22"/>
          <w:szCs w:val="22"/>
        </w:rPr>
      </w:pPr>
      <w:r>
        <w:rPr>
          <w:noProof/>
        </w:rPr>
        <w:fldChar w:fldCharType="begin"/>
      </w:r>
      <w:r>
        <w:rPr>
          <w:noProof/>
        </w:rPr>
        <w:instrText xml:space="preserve"> HYPERLINK \l "_Toc57216386" </w:instrText>
      </w:r>
      <w:ins w:id="82" w:author="PHONG VU" w:date="2021-04-27T13:27:00Z">
        <w:r w:rsidR="00917AA6">
          <w:rPr>
            <w:noProof/>
          </w:rPr>
        </w:r>
      </w:ins>
      <w:r>
        <w:rPr>
          <w:noProof/>
        </w:rPr>
        <w:fldChar w:fldCharType="separate"/>
      </w:r>
      <w:r w:rsidR="00C84436" w:rsidRPr="00750B87">
        <w:rPr>
          <w:rStyle w:val="Hyperlink"/>
          <w:rFonts w:ascii="Times New Roman" w:hAnsi="Times New Roman"/>
          <w:noProof/>
        </w:rPr>
        <w:t>1.1. bbbbbbbbbb111</w:t>
      </w:r>
      <w:r w:rsidR="00C84436" w:rsidRPr="00750B87">
        <w:rPr>
          <w:rFonts w:ascii="Times New Roman" w:hAnsi="Times New Roman"/>
          <w:noProof/>
          <w:webHidden/>
        </w:rPr>
        <w:tab/>
      </w:r>
      <w:r w:rsidR="00C84436" w:rsidRPr="00750B87">
        <w:rPr>
          <w:rFonts w:ascii="Times New Roman" w:hAnsi="Times New Roman"/>
          <w:noProof/>
          <w:webHidden/>
        </w:rPr>
        <w:fldChar w:fldCharType="begin"/>
      </w:r>
      <w:r w:rsidR="00C84436" w:rsidRPr="00750B87">
        <w:rPr>
          <w:rFonts w:ascii="Times New Roman" w:hAnsi="Times New Roman"/>
          <w:noProof/>
          <w:webHidden/>
        </w:rPr>
        <w:instrText xml:space="preserve"> PAGEREF _Toc57216386 \h </w:instrText>
      </w:r>
      <w:r w:rsidR="00C84436" w:rsidRPr="00750B87">
        <w:rPr>
          <w:rFonts w:ascii="Times New Roman" w:hAnsi="Times New Roman"/>
          <w:noProof/>
          <w:webHidden/>
        </w:rPr>
      </w:r>
      <w:r w:rsidR="00C84436" w:rsidRPr="00750B87">
        <w:rPr>
          <w:rFonts w:ascii="Times New Roman" w:hAnsi="Times New Roman"/>
          <w:noProof/>
          <w:webHidden/>
        </w:rPr>
        <w:fldChar w:fldCharType="separate"/>
      </w:r>
      <w:r w:rsidR="00917AA6">
        <w:rPr>
          <w:rFonts w:ascii="Times New Roman" w:hAnsi="Times New Roman"/>
          <w:noProof/>
          <w:webHidden/>
        </w:rPr>
        <w:t>2</w:t>
      </w:r>
      <w:r w:rsidR="00C84436" w:rsidRPr="00750B87">
        <w:rPr>
          <w:rFonts w:ascii="Times New Roman" w:hAnsi="Times New Roman"/>
          <w:noProof/>
          <w:webHidden/>
        </w:rPr>
        <w:fldChar w:fldCharType="end"/>
      </w:r>
      <w:r>
        <w:rPr>
          <w:rFonts w:ascii="Times New Roman" w:hAnsi="Times New Roman"/>
          <w:noProof/>
        </w:rPr>
        <w:fldChar w:fldCharType="end"/>
      </w:r>
    </w:p>
    <w:p w:rsidR="00C84436" w:rsidRPr="00750B87" w:rsidRDefault="001735DB" w:rsidP="00750B87">
      <w:pPr>
        <w:pStyle w:val="TOC3"/>
        <w:spacing w:line="240" w:lineRule="auto"/>
        <w:rPr>
          <w:rFonts w:ascii="Times New Roman" w:eastAsiaTheme="minorEastAsia" w:hAnsi="Times New Roman"/>
          <w:noProof/>
          <w:sz w:val="22"/>
          <w:szCs w:val="22"/>
        </w:rPr>
      </w:pPr>
      <w:r>
        <w:rPr>
          <w:noProof/>
        </w:rPr>
        <w:fldChar w:fldCharType="begin"/>
      </w:r>
      <w:r>
        <w:rPr>
          <w:noProof/>
        </w:rPr>
        <w:instrText xml:space="preserve"> HYPERLINK \l "_Toc57216387" </w:instrText>
      </w:r>
      <w:ins w:id="83" w:author="PHONG VU" w:date="2021-04-27T13:27:00Z">
        <w:r w:rsidR="00917AA6">
          <w:rPr>
            <w:noProof/>
          </w:rPr>
        </w:r>
      </w:ins>
      <w:r>
        <w:rPr>
          <w:noProof/>
        </w:rPr>
        <w:fldChar w:fldCharType="separate"/>
      </w:r>
      <w:r w:rsidR="00C84436" w:rsidRPr="00750B87">
        <w:rPr>
          <w:rStyle w:val="Hyperlink"/>
          <w:rFonts w:ascii="Times New Roman" w:hAnsi="Times New Roman"/>
          <w:noProof/>
        </w:rPr>
        <w:t>1.2. bbbbbbbbbb22222</w:t>
      </w:r>
      <w:r w:rsidR="00C84436" w:rsidRPr="00750B87">
        <w:rPr>
          <w:rFonts w:ascii="Times New Roman" w:hAnsi="Times New Roman"/>
          <w:noProof/>
          <w:webHidden/>
        </w:rPr>
        <w:tab/>
      </w:r>
      <w:r w:rsidR="00C84436" w:rsidRPr="00750B87">
        <w:rPr>
          <w:rFonts w:ascii="Times New Roman" w:hAnsi="Times New Roman"/>
          <w:noProof/>
          <w:webHidden/>
        </w:rPr>
        <w:fldChar w:fldCharType="begin"/>
      </w:r>
      <w:r w:rsidR="00C84436" w:rsidRPr="00750B87">
        <w:rPr>
          <w:rFonts w:ascii="Times New Roman" w:hAnsi="Times New Roman"/>
          <w:noProof/>
          <w:webHidden/>
        </w:rPr>
        <w:instrText xml:space="preserve"> PAGEREF _Toc57216387 \h </w:instrText>
      </w:r>
      <w:r w:rsidR="00C84436" w:rsidRPr="00750B87">
        <w:rPr>
          <w:rFonts w:ascii="Times New Roman" w:hAnsi="Times New Roman"/>
          <w:noProof/>
          <w:webHidden/>
        </w:rPr>
      </w:r>
      <w:r w:rsidR="00C84436" w:rsidRPr="00750B87">
        <w:rPr>
          <w:rFonts w:ascii="Times New Roman" w:hAnsi="Times New Roman"/>
          <w:noProof/>
          <w:webHidden/>
        </w:rPr>
        <w:fldChar w:fldCharType="separate"/>
      </w:r>
      <w:r w:rsidR="00917AA6">
        <w:rPr>
          <w:rFonts w:ascii="Times New Roman" w:hAnsi="Times New Roman"/>
          <w:noProof/>
          <w:webHidden/>
        </w:rPr>
        <w:t>2</w:t>
      </w:r>
      <w:r w:rsidR="00C84436" w:rsidRPr="00750B87">
        <w:rPr>
          <w:rFonts w:ascii="Times New Roman" w:hAnsi="Times New Roman"/>
          <w:noProof/>
          <w:webHidden/>
        </w:rPr>
        <w:fldChar w:fldCharType="end"/>
      </w:r>
      <w:r>
        <w:rPr>
          <w:rFonts w:ascii="Times New Roman" w:hAnsi="Times New Roman"/>
          <w:noProof/>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"_Toc57216388" </w:instrText>
      </w:r>
      <w:ins w:id="84" w:author="PHONG VU" w:date="2021-04-27T13:27:00Z"/>
      <w:r>
        <w:fldChar w:fldCharType="separate"/>
      </w:r>
      <w:r w:rsidR="00C84436" w:rsidRPr="00C84436">
        <w:rPr>
          <w:rStyle w:val="Hyperlink"/>
        </w:rPr>
        <w:t xml:space="preserve">3. </w:t>
      </w:r>
      <w:del w:id="85" w:author="PHONG VU" w:date="2021-04-27T13:28:00Z">
        <w:r w:rsidR="00C84436" w:rsidRPr="00C84436" w:rsidDel="00917AA6">
          <w:rPr>
            <w:rStyle w:val="Hyperlink"/>
          </w:rPr>
          <w:delText xml:space="preserve">Kết chương </w:delText>
        </w:r>
      </w:del>
      <w:ins w:id="86" w:author="PHONG VU" w:date="2021-04-27T13:28:00Z">
        <w:r w:rsidR="00917AA6">
          <w:rPr>
            <w:rStyle w:val="Hyperlink"/>
          </w:rPr>
          <w:t>CCC</w:t>
        </w:r>
      </w:ins>
      <w:del w:id="87" w:author="PHONG VU" w:date="2021-04-27T13:28:00Z">
        <w:r w:rsidR="00C84436" w:rsidRPr="00C84436" w:rsidDel="00917AA6">
          <w:rPr>
            <w:rStyle w:val="Hyperlink"/>
          </w:rPr>
          <w:delText>1</w:delText>
        </w:r>
      </w:del>
      <w:r w:rsidR="00C84436" w:rsidRPr="00C84436">
        <w:rPr>
          <w:webHidden/>
        </w:rPr>
        <w:tab/>
      </w:r>
      <w:r w:rsidR="00C84436" w:rsidRPr="00750B87">
        <w:rPr>
          <w:webHidden/>
        </w:rPr>
        <w:fldChar w:fldCharType="begin"/>
      </w:r>
      <w:r w:rsidR="00C84436" w:rsidRPr="00C84436">
        <w:rPr>
          <w:webHidden/>
        </w:rPr>
        <w:instrText xml:space="preserve"> PAGEREF _Toc57216388 \h </w:instrText>
      </w:r>
      <w:r w:rsidR="00C84436" w:rsidRPr="00750B87">
        <w:rPr>
          <w:webHidden/>
        </w:rPr>
      </w:r>
      <w:r w:rsidR="00C84436" w:rsidRPr="00750B87">
        <w:rPr>
          <w:webHidden/>
        </w:rPr>
        <w:fldChar w:fldCharType="separate"/>
      </w:r>
      <w:r w:rsidR="00917AA6">
        <w:rPr>
          <w:webHidden/>
        </w:rPr>
        <w:t>2</w:t>
      </w:r>
      <w:r w:rsidR="00C84436" w:rsidRPr="00750B87">
        <w:rPr>
          <w:webHidden/>
        </w:rPr>
        <w:fldChar w:fldCharType="end"/>
      </w:r>
      <w:r>
        <w:fldChar w:fldCharType="end"/>
      </w:r>
    </w:p>
    <w:p w:rsidR="00C84436" w:rsidRPr="00750B87" w:rsidRDefault="001735DB">
      <w:pPr>
        <w:pStyle w:val="TOC1"/>
        <w:rPr>
          <w:rFonts w:eastAsiaTheme="minorEastAsia"/>
          <w:b w:val="0"/>
          <w:sz w:val="20"/>
          <w:szCs w:val="22"/>
        </w:rPr>
      </w:pPr>
      <w:r>
        <w:fldChar w:fldCharType="begin"/>
      </w:r>
      <w:r>
        <w:instrText xml:space="preserve"> HYPERLINK \l "_Toc57216389" </w:instrText>
      </w:r>
      <w:ins w:id="88" w:author="PHONG VU" w:date="2021-04-27T13:27:00Z"/>
      <w:r>
        <w:fldChar w:fldCharType="separate"/>
      </w:r>
      <w:r w:rsidR="00C84436" w:rsidRPr="00750B87">
        <w:rPr>
          <w:rStyle w:val="Hyperlink"/>
          <w:sz w:val="28"/>
        </w:rPr>
        <w:t>Ch</w:t>
      </w:r>
      <w:r w:rsidR="00C84436" w:rsidRPr="00750B87">
        <w:rPr>
          <w:rStyle w:val="Hyperlink"/>
          <w:rFonts w:hint="eastAsia"/>
          <w:sz w:val="28"/>
        </w:rPr>
        <w:t>ươ</w:t>
      </w:r>
      <w:r w:rsidR="00C84436" w:rsidRPr="00750B87">
        <w:rPr>
          <w:rStyle w:val="Hyperlink"/>
          <w:sz w:val="28"/>
        </w:rPr>
        <w:t xml:space="preserve">ng 2. PHÂN TÍCH </w:t>
      </w:r>
      <w:r w:rsidR="00C84436" w:rsidRPr="00750B87">
        <w:rPr>
          <w:rStyle w:val="Hyperlink"/>
          <w:rFonts w:hint="eastAsia"/>
          <w:sz w:val="28"/>
        </w:rPr>
        <w:t>…</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_Toc57216389 \h </w:instrText>
      </w:r>
      <w:r w:rsidR="00C84436" w:rsidRPr="00750B87">
        <w:rPr>
          <w:webHidden/>
          <w:sz w:val="28"/>
        </w:rPr>
      </w:r>
      <w:r w:rsidR="00C84436" w:rsidRPr="00750B87">
        <w:rPr>
          <w:webHidden/>
          <w:sz w:val="28"/>
        </w:rPr>
        <w:fldChar w:fldCharType="separate"/>
      </w:r>
      <w:r w:rsidR="00917AA6">
        <w:rPr>
          <w:webHidden/>
          <w:sz w:val="28"/>
        </w:rPr>
        <w:t>3</w:t>
      </w:r>
      <w:r w:rsidR="00C84436" w:rsidRPr="00750B87">
        <w:rPr>
          <w:webHidden/>
          <w:sz w:val="28"/>
        </w:rPr>
        <w:fldChar w:fldCharType="end"/>
      </w:r>
      <w:r>
        <w:rPr>
          <w:sz w:val="28"/>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"_Toc57216390" </w:instrText>
      </w:r>
      <w:ins w:id="89" w:author="PHONG VU" w:date="2021-04-27T13:27:00Z"/>
      <w:r>
        <w:fldChar w:fldCharType="separate"/>
      </w:r>
      <w:r w:rsidR="00C84436" w:rsidRPr="00C84436">
        <w:rPr>
          <w:rStyle w:val="Hyperlink"/>
        </w:rPr>
        <w:t>1.</w:t>
      </w:r>
      <w:r w:rsidR="00C84436" w:rsidRPr="00750B87">
        <w:rPr>
          <w:rFonts w:eastAsiaTheme="minorEastAsia"/>
          <w:sz w:val="22"/>
          <w:szCs w:val="22"/>
        </w:rPr>
        <w:tab/>
      </w:r>
      <w:r w:rsidR="00C84436" w:rsidRPr="00C84436">
        <w:rPr>
          <w:rStyle w:val="Hyperlink"/>
        </w:rPr>
        <w:t>AAAAA</w:t>
      </w:r>
      <w:r w:rsidR="00C84436" w:rsidRPr="00C84436">
        <w:rPr>
          <w:webHidden/>
        </w:rPr>
        <w:tab/>
      </w:r>
      <w:r w:rsidR="00C84436" w:rsidRPr="00750B87">
        <w:rPr>
          <w:webHidden/>
        </w:rPr>
        <w:fldChar w:fldCharType="begin"/>
      </w:r>
      <w:r w:rsidR="00C84436" w:rsidRPr="00C84436">
        <w:rPr>
          <w:webHidden/>
        </w:rPr>
        <w:instrText xml:space="preserve"> PAGEREF _Toc57216390 \h </w:instrText>
      </w:r>
      <w:r w:rsidR="00C84436" w:rsidRPr="00750B87">
        <w:rPr>
          <w:webHidden/>
        </w:rPr>
      </w:r>
      <w:r w:rsidR="00C84436" w:rsidRPr="00750B87">
        <w:rPr>
          <w:webHidden/>
        </w:rPr>
        <w:fldChar w:fldCharType="separate"/>
      </w:r>
      <w:r w:rsidR="00917AA6">
        <w:rPr>
          <w:webHidden/>
        </w:rPr>
        <w:t>3</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"_Toc57216391" </w:instrText>
      </w:r>
      <w:ins w:id="90" w:author="PHONG VU" w:date="2021-04-27T13:27:00Z"/>
      <w:r>
        <w:fldChar w:fldCharType="separate"/>
      </w:r>
      <w:r w:rsidR="00C84436" w:rsidRPr="00C84436">
        <w:rPr>
          <w:rStyle w:val="Hyperlink"/>
        </w:rPr>
        <w:t>2.</w:t>
      </w:r>
      <w:r w:rsidR="00C84436" w:rsidRPr="00750B87">
        <w:rPr>
          <w:rFonts w:eastAsiaTheme="minorEastAsia"/>
          <w:sz w:val="22"/>
          <w:szCs w:val="22"/>
        </w:rPr>
        <w:tab/>
      </w:r>
      <w:r w:rsidR="00C84436" w:rsidRPr="00C84436">
        <w:rPr>
          <w:rStyle w:val="Hyperlink"/>
        </w:rPr>
        <w:t>BBBBBBB</w:t>
      </w:r>
      <w:r w:rsidR="00C84436" w:rsidRPr="00C84436">
        <w:rPr>
          <w:webHidden/>
        </w:rPr>
        <w:tab/>
      </w:r>
      <w:r w:rsidR="00C84436" w:rsidRPr="00750B87">
        <w:rPr>
          <w:webHidden/>
        </w:rPr>
        <w:fldChar w:fldCharType="begin"/>
      </w:r>
      <w:r w:rsidR="00C84436" w:rsidRPr="00C84436">
        <w:rPr>
          <w:webHidden/>
        </w:rPr>
        <w:instrText xml:space="preserve"> PAGEREF _Toc57216391 \h </w:instrText>
      </w:r>
      <w:r w:rsidR="00C84436" w:rsidRPr="00750B87">
        <w:rPr>
          <w:webHidden/>
        </w:rPr>
      </w:r>
      <w:r w:rsidR="00C84436" w:rsidRPr="00750B87">
        <w:rPr>
          <w:webHidden/>
        </w:rPr>
        <w:fldChar w:fldCharType="separate"/>
      </w:r>
      <w:r w:rsidR="00917AA6">
        <w:rPr>
          <w:webHidden/>
        </w:rPr>
        <w:t>3</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"_Toc57216481" </w:instrText>
      </w:r>
      <w:ins w:id="91" w:author="PHONG VU" w:date="2021-04-27T13:27:00Z"/>
      <w:r>
        <w:fldChar w:fldCharType="separate"/>
      </w:r>
      <w:r w:rsidR="00C84436" w:rsidRPr="00C84436">
        <w:rPr>
          <w:rStyle w:val="Hyperlink"/>
        </w:rPr>
        <w:t>3.</w:t>
      </w:r>
      <w:r w:rsidR="00C84436" w:rsidRPr="00750B87">
        <w:rPr>
          <w:rFonts w:eastAsiaTheme="minorEastAsia"/>
          <w:sz w:val="22"/>
          <w:szCs w:val="22"/>
        </w:rPr>
        <w:tab/>
      </w:r>
      <w:del w:id="92" w:author="PHONG VU" w:date="2021-04-27T13:28:00Z">
        <w:r w:rsidR="00C84436" w:rsidRPr="00C84436" w:rsidDel="00917AA6">
          <w:rPr>
            <w:rStyle w:val="Hyperlink"/>
          </w:rPr>
          <w:delText>Kết chương 2</w:delText>
        </w:r>
      </w:del>
      <w:ins w:id="93" w:author="PHONG VU" w:date="2021-04-27T13:28:00Z">
        <w:r w:rsidR="00917AA6">
          <w:rPr>
            <w:rStyle w:val="Hyperlink"/>
          </w:rPr>
          <w:t>CCC</w:t>
        </w:r>
      </w:ins>
      <w:bookmarkStart w:id="94" w:name="_GoBack"/>
      <w:bookmarkEnd w:id="94"/>
      <w:r w:rsidR="00C84436" w:rsidRPr="00C84436">
        <w:rPr>
          <w:webHidden/>
        </w:rPr>
        <w:tab/>
      </w:r>
      <w:r w:rsidR="00C84436" w:rsidRPr="00750B87">
        <w:rPr>
          <w:webHidden/>
        </w:rPr>
        <w:fldChar w:fldCharType="begin"/>
      </w:r>
      <w:r w:rsidR="00C84436" w:rsidRPr="00C84436">
        <w:rPr>
          <w:webHidden/>
        </w:rPr>
        <w:instrText xml:space="preserve"> PAGEREF _Toc57216481 \h </w:instrText>
      </w:r>
      <w:r w:rsidR="00C84436" w:rsidRPr="00750B87">
        <w:rPr>
          <w:webHidden/>
        </w:rPr>
      </w:r>
      <w:r w:rsidR="00C84436" w:rsidRPr="00750B87">
        <w:rPr>
          <w:webHidden/>
        </w:rPr>
        <w:fldChar w:fldCharType="separate"/>
      </w:r>
      <w:r w:rsidR="00917AA6">
        <w:rPr>
          <w:webHidden/>
        </w:rPr>
        <w:t>3</w:t>
      </w:r>
      <w:r w:rsidR="00C84436" w:rsidRPr="00750B87">
        <w:rPr>
          <w:webHidden/>
        </w:rPr>
        <w:fldChar w:fldCharType="end"/>
      </w:r>
      <w:r>
        <w:fldChar w:fldCharType="end"/>
      </w:r>
    </w:p>
    <w:p w:rsidR="00C84436" w:rsidRPr="00750B87" w:rsidRDefault="001735DB">
      <w:pPr>
        <w:pStyle w:val="TOC1"/>
        <w:rPr>
          <w:rFonts w:eastAsiaTheme="minorEastAsia"/>
          <w:b w:val="0"/>
          <w:sz w:val="18"/>
          <w:szCs w:val="22"/>
        </w:rPr>
      </w:pPr>
      <w:r>
        <w:fldChar w:fldCharType="begin"/>
      </w:r>
      <w:r>
        <w:instrText xml:space="preserve"> HYPERLINK \l "_Toc57216482" </w:instrText>
      </w:r>
      <w:ins w:id="95" w:author="PHONG VU" w:date="2021-04-27T13:27:00Z"/>
      <w:r>
        <w:fldChar w:fldCharType="separate"/>
      </w:r>
      <w:r w:rsidR="00C84436" w:rsidRPr="00750B87">
        <w:rPr>
          <w:rStyle w:val="Hyperlink"/>
          <w:sz w:val="28"/>
        </w:rPr>
        <w:t>Chương 2. XÂY DỰNG …</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_Toc57216482 \h </w:instrText>
      </w:r>
      <w:r w:rsidR="00C84436" w:rsidRPr="00750B87">
        <w:rPr>
          <w:webHidden/>
          <w:sz w:val="28"/>
        </w:rPr>
      </w:r>
      <w:r w:rsidR="00C84436" w:rsidRPr="00750B87">
        <w:rPr>
          <w:webHidden/>
          <w:sz w:val="28"/>
        </w:rPr>
        <w:fldChar w:fldCharType="separate"/>
      </w:r>
      <w:r w:rsidR="00917AA6">
        <w:rPr>
          <w:webHidden/>
          <w:sz w:val="28"/>
        </w:rPr>
        <w:t>4</w:t>
      </w:r>
      <w:r w:rsidR="00C84436" w:rsidRPr="00750B87">
        <w:rPr>
          <w:webHidden/>
          <w:sz w:val="28"/>
        </w:rPr>
        <w:fldChar w:fldCharType="end"/>
      </w:r>
      <w:r>
        <w:rPr>
          <w:sz w:val="28"/>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"_Toc57216483" </w:instrText>
      </w:r>
      <w:ins w:id="96" w:author="PHONG VU" w:date="2021-04-27T13:27:00Z"/>
      <w:r>
        <w:fldChar w:fldCharType="separate"/>
      </w:r>
      <w:r w:rsidR="00C84436" w:rsidRPr="00C84436">
        <w:rPr>
          <w:rStyle w:val="Hyperlink"/>
        </w:rPr>
        <w:t>1.</w:t>
      </w:r>
      <w:r w:rsidR="00C84436" w:rsidRPr="00750B87">
        <w:rPr>
          <w:rFonts w:eastAsiaTheme="minorEastAsia"/>
          <w:sz w:val="22"/>
          <w:szCs w:val="22"/>
        </w:rPr>
        <w:tab/>
      </w:r>
      <w:r w:rsidR="00C84436" w:rsidRPr="00C84436">
        <w:rPr>
          <w:rStyle w:val="Hyperlink"/>
        </w:rPr>
        <w:t>AAAAA</w:t>
      </w:r>
      <w:r w:rsidR="00C84436" w:rsidRPr="00C84436">
        <w:rPr>
          <w:webHidden/>
        </w:rPr>
        <w:tab/>
      </w:r>
      <w:r w:rsidR="00C84436" w:rsidRPr="00750B87">
        <w:rPr>
          <w:webHidden/>
        </w:rPr>
        <w:fldChar w:fldCharType="begin"/>
      </w:r>
      <w:r w:rsidR="00C84436" w:rsidRPr="00C84436">
        <w:rPr>
          <w:webHidden/>
        </w:rPr>
        <w:instrText xml:space="preserve"> PAGEREF _Toc57216483 \h </w:instrText>
      </w:r>
      <w:r w:rsidR="00C84436" w:rsidRPr="00750B87">
        <w:rPr>
          <w:webHidden/>
        </w:rPr>
      </w:r>
      <w:r w:rsidR="00C84436" w:rsidRPr="00750B87">
        <w:rPr>
          <w:webHidden/>
        </w:rPr>
        <w:fldChar w:fldCharType="separate"/>
      </w:r>
      <w:r w:rsidR="00917AA6">
        <w:rPr>
          <w:webHidden/>
        </w:rPr>
        <w:t>4</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"_Toc57216484" </w:instrText>
      </w:r>
      <w:ins w:id="97" w:author="PHONG VU" w:date="2021-04-27T13:27:00Z"/>
      <w:r>
        <w:fldChar w:fldCharType="separate"/>
      </w:r>
      <w:r w:rsidR="00C84436" w:rsidRPr="00C84436">
        <w:rPr>
          <w:rStyle w:val="Hyperlink"/>
        </w:rPr>
        <w:t>2.</w:t>
      </w:r>
      <w:r w:rsidR="00C84436" w:rsidRPr="00750B87">
        <w:rPr>
          <w:rFonts w:eastAsiaTheme="minorEastAsia"/>
          <w:sz w:val="22"/>
          <w:szCs w:val="22"/>
        </w:rPr>
        <w:tab/>
      </w:r>
      <w:r w:rsidR="00C84436" w:rsidRPr="00C84436">
        <w:rPr>
          <w:rStyle w:val="Hyperlink"/>
        </w:rPr>
        <w:t>BBBBBBB</w:t>
      </w:r>
      <w:r w:rsidR="00C84436" w:rsidRPr="00C84436">
        <w:rPr>
          <w:webHidden/>
        </w:rPr>
        <w:tab/>
      </w:r>
      <w:r w:rsidR="00C84436" w:rsidRPr="00750B87">
        <w:rPr>
          <w:webHidden/>
        </w:rPr>
        <w:fldChar w:fldCharType="begin"/>
      </w:r>
      <w:r w:rsidR="00C84436" w:rsidRPr="00C84436">
        <w:rPr>
          <w:webHidden/>
        </w:rPr>
        <w:instrText xml:space="preserve"> PAGEREF _Toc57216484 \h </w:instrText>
      </w:r>
      <w:r w:rsidR="00C84436" w:rsidRPr="00750B87">
        <w:rPr>
          <w:webHidden/>
        </w:rPr>
      </w:r>
      <w:r w:rsidR="00C84436" w:rsidRPr="00750B87">
        <w:rPr>
          <w:webHidden/>
        </w:rPr>
        <w:fldChar w:fldCharType="separate"/>
      </w:r>
      <w:r w:rsidR="00917AA6">
        <w:rPr>
          <w:webHidden/>
        </w:rPr>
        <w:t>4</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"_Toc57216485" </w:instrText>
      </w:r>
      <w:ins w:id="98" w:author="PHONG VU" w:date="2021-04-27T13:27:00Z"/>
      <w:r>
        <w:fldChar w:fldCharType="separate"/>
      </w:r>
      <w:r w:rsidR="00C84436" w:rsidRPr="00C84436">
        <w:rPr>
          <w:rStyle w:val="Hyperlink"/>
        </w:rPr>
        <w:t>3.</w:t>
      </w:r>
      <w:r w:rsidR="00C84436" w:rsidRPr="00750B87">
        <w:rPr>
          <w:rFonts w:eastAsiaTheme="minorEastAsia"/>
          <w:sz w:val="22"/>
          <w:szCs w:val="22"/>
        </w:rPr>
        <w:tab/>
      </w:r>
      <w:del w:id="99" w:author="PHONG VU" w:date="2021-04-27T13:28:00Z">
        <w:r w:rsidR="00C84436" w:rsidRPr="00C84436" w:rsidDel="00917AA6">
          <w:rPr>
            <w:rStyle w:val="Hyperlink"/>
          </w:rPr>
          <w:delText>Kết chương 3</w:delText>
        </w:r>
      </w:del>
      <w:ins w:id="100" w:author="PHONG VU" w:date="2021-04-27T13:28:00Z">
        <w:r w:rsidR="00917AA6">
          <w:rPr>
            <w:rStyle w:val="Hyperlink"/>
          </w:rPr>
          <w:t>CCC</w:t>
        </w:r>
      </w:ins>
      <w:r w:rsidR="00C84436" w:rsidRPr="00C84436">
        <w:rPr>
          <w:webHidden/>
        </w:rPr>
        <w:tab/>
      </w:r>
      <w:r w:rsidR="00C84436" w:rsidRPr="00750B87">
        <w:rPr>
          <w:webHidden/>
        </w:rPr>
        <w:fldChar w:fldCharType="begin"/>
      </w:r>
      <w:r w:rsidR="00C84436" w:rsidRPr="00C84436">
        <w:rPr>
          <w:webHidden/>
        </w:rPr>
        <w:instrText xml:space="preserve"> PAGEREF _Toc57216485 \h </w:instrText>
      </w:r>
      <w:r w:rsidR="00C84436" w:rsidRPr="00750B87">
        <w:rPr>
          <w:webHidden/>
        </w:rPr>
      </w:r>
      <w:r w:rsidR="00C84436" w:rsidRPr="00750B87">
        <w:rPr>
          <w:webHidden/>
        </w:rPr>
        <w:fldChar w:fldCharType="separate"/>
      </w:r>
      <w:r w:rsidR="00917AA6">
        <w:rPr>
          <w:webHidden/>
        </w:rPr>
        <w:t>4</w:t>
      </w:r>
      <w:r w:rsidR="00C84436" w:rsidRPr="00750B87">
        <w:rPr>
          <w:webHidden/>
        </w:rPr>
        <w:fldChar w:fldCharType="end"/>
      </w:r>
      <w:r>
        <w:fldChar w:fldCharType="end"/>
      </w:r>
    </w:p>
    <w:p w:rsidR="00C84436" w:rsidRPr="00750B87" w:rsidRDefault="001735DB">
      <w:pPr>
        <w:pStyle w:val="TOC1"/>
        <w:rPr>
          <w:rFonts w:eastAsiaTheme="minorEastAsia"/>
          <w:b w:val="0"/>
          <w:sz w:val="18"/>
          <w:szCs w:val="22"/>
        </w:rPr>
      </w:pPr>
      <w:r>
        <w:fldChar w:fldCharType="begin"/>
      </w:r>
      <w:r>
        <w:instrText xml:space="preserve"> HYPERLINK \l "_Toc57216486" </w:instrText>
      </w:r>
      <w:ins w:id="101" w:author="PHONG VU" w:date="2021-04-27T13:27:00Z"/>
      <w:r>
        <w:fldChar w:fldCharType="separate"/>
      </w:r>
      <w:r w:rsidR="00C84436" w:rsidRPr="00750B87">
        <w:rPr>
          <w:rStyle w:val="Hyperlink"/>
          <w:sz w:val="28"/>
        </w:rPr>
        <w:t>KẾT LUẬN</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_Toc57216486 \h </w:instrText>
      </w:r>
      <w:r w:rsidR="00C84436" w:rsidRPr="00750B87">
        <w:rPr>
          <w:webHidden/>
          <w:sz w:val="28"/>
        </w:rPr>
      </w:r>
      <w:r w:rsidR="00C84436" w:rsidRPr="00750B87">
        <w:rPr>
          <w:webHidden/>
          <w:sz w:val="28"/>
        </w:rPr>
        <w:fldChar w:fldCharType="separate"/>
      </w:r>
      <w:r w:rsidR="00917AA6">
        <w:rPr>
          <w:webHidden/>
          <w:sz w:val="28"/>
        </w:rPr>
        <w:t>5</w:t>
      </w:r>
      <w:r w:rsidR="00C84436" w:rsidRPr="00750B87">
        <w:rPr>
          <w:webHidden/>
          <w:sz w:val="28"/>
        </w:rPr>
        <w:fldChar w:fldCharType="end"/>
      </w:r>
      <w:r>
        <w:rPr>
          <w:sz w:val="28"/>
        </w:rPr>
        <w:fldChar w:fldCharType="end"/>
      </w:r>
    </w:p>
    <w:p w:rsidR="00C84436" w:rsidRPr="00750B87" w:rsidRDefault="001735DB" w:rsidP="00A824E4">
      <w:pPr>
        <w:pStyle w:val="TOC2"/>
        <w:spacing w:line="240" w:lineRule="auto"/>
        <w:rPr>
          <w:rFonts w:eastAsiaTheme="minorEastAsia"/>
          <w:sz w:val="22"/>
          <w:szCs w:val="22"/>
        </w:rPr>
      </w:pPr>
      <w:r>
        <w:fldChar w:fldCharType="begin"/>
      </w:r>
      <w:r>
        <w:instrText xml:space="preserve"> HYPERLINK \l "_Toc57216487" </w:instrText>
      </w:r>
      <w:ins w:id="102" w:author="PHONG VU" w:date="2021-04-27T13:27:00Z"/>
      <w:r>
        <w:fldChar w:fldCharType="separate"/>
      </w:r>
      <w:r w:rsidR="00C84436" w:rsidRPr="00750B87">
        <w:rPr>
          <w:rStyle w:val="Hyperlink"/>
        </w:rPr>
        <w:t>1.</w:t>
      </w:r>
      <w:r w:rsidR="00C84436" w:rsidRPr="00750B87">
        <w:rPr>
          <w:rFonts w:eastAsiaTheme="minorEastAsia"/>
          <w:sz w:val="22"/>
          <w:szCs w:val="22"/>
        </w:rPr>
        <w:tab/>
      </w:r>
      <w:r w:rsidR="00C84436" w:rsidRPr="00750B87">
        <w:rPr>
          <w:rStyle w:val="Hyperlink"/>
        </w:rPr>
        <w:t>Kết quả đạt được</w:t>
      </w:r>
      <w:r w:rsidR="00C84436" w:rsidRPr="00C84436">
        <w:rPr>
          <w:webHidden/>
        </w:rPr>
        <w:tab/>
      </w:r>
      <w:r w:rsidR="00C84436" w:rsidRPr="00750B87">
        <w:rPr>
          <w:webHidden/>
        </w:rPr>
        <w:fldChar w:fldCharType="begin"/>
      </w:r>
      <w:r w:rsidR="00C84436" w:rsidRPr="00C84436">
        <w:rPr>
          <w:webHidden/>
        </w:rPr>
        <w:instrText xml:space="preserve"> PAGEREF _Toc57216487 \h </w:instrText>
      </w:r>
      <w:r w:rsidR="00C84436" w:rsidRPr="00750B87">
        <w:rPr>
          <w:webHidden/>
        </w:rPr>
      </w:r>
      <w:r w:rsidR="00C84436" w:rsidRPr="00750B87">
        <w:rPr>
          <w:webHidden/>
        </w:rPr>
        <w:fldChar w:fldCharType="separate"/>
      </w:r>
      <w:r w:rsidR="00917AA6">
        <w:rPr>
          <w:webHidden/>
        </w:rPr>
        <w:t>5</w:t>
      </w:r>
      <w:r w:rsidR="00C84436" w:rsidRPr="00750B87">
        <w:rPr>
          <w:webHidden/>
        </w:rPr>
        <w:fldChar w:fldCharType="end"/>
      </w:r>
      <w:r>
        <w:fldChar w:fldCharType="end"/>
      </w:r>
    </w:p>
    <w:p w:rsidR="00C84436" w:rsidRPr="00750B87" w:rsidRDefault="001735DB" w:rsidP="00750B87">
      <w:pPr>
        <w:pStyle w:val="TOC2"/>
        <w:spacing w:line="240" w:lineRule="auto"/>
        <w:rPr>
          <w:rFonts w:eastAsiaTheme="minorEastAsia"/>
          <w:sz w:val="22"/>
          <w:szCs w:val="22"/>
        </w:rPr>
      </w:pPr>
      <w:r>
        <w:fldChar w:fldCharType="begin"/>
      </w:r>
      <w:r>
        <w:instrText xml:space="preserve"> HYPERLINK \l "_Toc57216488" </w:instrText>
      </w:r>
      <w:ins w:id="103" w:author="PHONG VU" w:date="2021-04-27T13:27:00Z"/>
      <w:r>
        <w:fldChar w:fldCharType="separate"/>
      </w:r>
      <w:r w:rsidR="00C84436" w:rsidRPr="00750B87">
        <w:rPr>
          <w:rStyle w:val="Hyperlink"/>
        </w:rPr>
        <w:t>2.</w:t>
      </w:r>
      <w:r w:rsidR="00C84436" w:rsidRPr="00750B87">
        <w:rPr>
          <w:rFonts w:eastAsiaTheme="minorEastAsia"/>
          <w:sz w:val="22"/>
          <w:szCs w:val="22"/>
        </w:rPr>
        <w:tab/>
      </w:r>
      <w:r w:rsidR="00C84436" w:rsidRPr="00750B87">
        <w:rPr>
          <w:rStyle w:val="Hyperlink"/>
        </w:rPr>
        <w:t>Hướng nghiên cứu</w:t>
      </w:r>
      <w:r w:rsidR="00C84436" w:rsidRPr="00C84436">
        <w:rPr>
          <w:webHidden/>
        </w:rPr>
        <w:tab/>
      </w:r>
      <w:r w:rsidR="00C84436" w:rsidRPr="00750B87">
        <w:rPr>
          <w:webHidden/>
        </w:rPr>
        <w:fldChar w:fldCharType="begin"/>
      </w:r>
      <w:r w:rsidR="00C84436" w:rsidRPr="00C84436">
        <w:rPr>
          <w:webHidden/>
        </w:rPr>
        <w:instrText xml:space="preserve"> PAGEREF _Toc57216488 \h </w:instrText>
      </w:r>
      <w:r w:rsidR="00C84436" w:rsidRPr="00750B87">
        <w:rPr>
          <w:webHidden/>
        </w:rPr>
      </w:r>
      <w:r w:rsidR="00C84436" w:rsidRPr="00750B87">
        <w:rPr>
          <w:webHidden/>
        </w:rPr>
        <w:fldChar w:fldCharType="separate"/>
      </w:r>
      <w:r w:rsidR="00917AA6">
        <w:rPr>
          <w:webHidden/>
        </w:rPr>
        <w:t>5</w:t>
      </w:r>
      <w:r w:rsidR="00C84436" w:rsidRPr="00750B87">
        <w:rPr>
          <w:webHidden/>
        </w:rPr>
        <w:fldChar w:fldCharType="end"/>
      </w:r>
      <w:r>
        <w:fldChar w:fldCharType="end"/>
      </w:r>
    </w:p>
    <w:p w:rsidR="00C84436" w:rsidRPr="00750B87" w:rsidRDefault="001735DB">
      <w:pPr>
        <w:pStyle w:val="TOC1"/>
        <w:rPr>
          <w:rFonts w:eastAsiaTheme="minorEastAsia"/>
          <w:b w:val="0"/>
          <w:sz w:val="18"/>
          <w:szCs w:val="22"/>
        </w:rPr>
      </w:pPr>
      <w:r>
        <w:fldChar w:fldCharType="begin"/>
      </w:r>
      <w:r>
        <w:instrText xml:space="preserve"> HYPERLINK \l "_Toc57216490" </w:instrText>
      </w:r>
      <w:ins w:id="104" w:author="PHONG VU" w:date="2021-04-27T13:27:00Z"/>
      <w:r>
        <w:fldChar w:fldCharType="separate"/>
      </w:r>
      <w:r w:rsidR="00C84436" w:rsidRPr="00750B87">
        <w:rPr>
          <w:rStyle w:val="Hyperlink"/>
          <w:sz w:val="28"/>
        </w:rPr>
        <w:t>TÀI LIỆU THAM KHẢO</w:t>
      </w:r>
      <w:r w:rsidR="00C84436" w:rsidRPr="00750B87">
        <w:rPr>
          <w:webHidden/>
          <w:sz w:val="28"/>
        </w:rPr>
        <w:tab/>
      </w:r>
      <w:r w:rsidR="00C84436" w:rsidRPr="00750B87">
        <w:rPr>
          <w:webHidden/>
          <w:sz w:val="28"/>
        </w:rPr>
        <w:fldChar w:fldCharType="begin"/>
      </w:r>
      <w:r w:rsidR="00C84436" w:rsidRPr="00750B87">
        <w:rPr>
          <w:webHidden/>
          <w:sz w:val="28"/>
        </w:rPr>
        <w:instrText xml:space="preserve"> PAGEREF _Toc57216490 \h </w:instrText>
      </w:r>
      <w:r w:rsidR="00C84436" w:rsidRPr="00750B87">
        <w:rPr>
          <w:webHidden/>
          <w:sz w:val="28"/>
        </w:rPr>
      </w:r>
      <w:r w:rsidR="00C84436" w:rsidRPr="00750B87">
        <w:rPr>
          <w:webHidden/>
          <w:sz w:val="28"/>
        </w:rPr>
        <w:fldChar w:fldCharType="separate"/>
      </w:r>
      <w:r w:rsidR="00917AA6">
        <w:rPr>
          <w:webHidden/>
          <w:sz w:val="28"/>
        </w:rPr>
        <w:t>i</w:t>
      </w:r>
      <w:r w:rsidR="00C84436" w:rsidRPr="00750B87">
        <w:rPr>
          <w:webHidden/>
          <w:sz w:val="28"/>
        </w:rPr>
        <w:fldChar w:fldCharType="end"/>
      </w:r>
      <w:r>
        <w:rPr>
          <w:sz w:val="28"/>
        </w:rPr>
        <w:fldChar w:fldCharType="end"/>
      </w:r>
    </w:p>
    <w:p w:rsidR="00C84436" w:rsidRPr="00750B87" w:rsidRDefault="00C84436">
      <w:pPr>
        <w:pStyle w:val="TOC1"/>
        <w:rPr>
          <w:rFonts w:eastAsiaTheme="minorEastAsia"/>
          <w:b w:val="0"/>
          <w:sz w:val="22"/>
          <w:szCs w:val="22"/>
        </w:rPr>
      </w:pPr>
    </w:p>
    <w:p w:rsidR="00CA3B95" w:rsidRPr="00320C61" w:rsidRDefault="00C73265" w:rsidP="00CA3B95">
      <w:pPr>
        <w:pStyle w:val="TOC1"/>
        <w:spacing w:line="312" w:lineRule="auto"/>
        <w:rPr>
          <w:rFonts w:eastAsiaTheme="minorEastAsia"/>
        </w:rPr>
      </w:pPr>
      <w:r w:rsidRPr="00750B87">
        <w:rPr>
          <w:b w:val="0"/>
          <w:noProof w:val="0"/>
          <w:sz w:val="28"/>
          <w:szCs w:val="28"/>
        </w:rPr>
        <w:fldChar w:fldCharType="end"/>
      </w:r>
      <w:r w:rsidR="00CA3B95" w:rsidRPr="00320C61">
        <w:rPr>
          <w:rFonts w:eastAsiaTheme="minorEastAsia"/>
        </w:rPr>
        <w:t xml:space="preserve"> </w:t>
      </w:r>
    </w:p>
    <w:p w:rsidR="00C73265" w:rsidRDefault="00C73265" w:rsidP="00C73265"/>
    <w:p w:rsidR="00F23A4A" w:rsidRPr="00750B87" w:rsidRDefault="00C73265" w:rsidP="00750B87">
      <w:pPr>
        <w:pStyle w:val="Heading1"/>
        <w:spacing w:before="600" w:after="600" w:line="312" w:lineRule="auto"/>
        <w:jc w:val="center"/>
        <w:rPr>
          <w:rFonts w:ascii="Times New Roman" w:hAnsi="Times New Roman"/>
          <w:b/>
          <w:sz w:val="36"/>
          <w:szCs w:val="36"/>
        </w:rPr>
      </w:pPr>
      <w:r>
        <w:br w:type="page"/>
      </w:r>
      <w:bookmarkStart w:id="105" w:name="_Toc57216373"/>
      <w:r w:rsidR="00710C20" w:rsidRPr="00750B87">
        <w:rPr>
          <w:rFonts w:ascii="Times New Roman" w:hAnsi="Times New Roman"/>
          <w:b/>
          <w:i w:val="0"/>
          <w:sz w:val="36"/>
          <w:szCs w:val="36"/>
        </w:rPr>
        <w:lastRenderedPageBreak/>
        <w:t>DANH MỤC CÁC TỪ VIẾT TẮT</w:t>
      </w:r>
      <w:bookmarkEnd w:id="55"/>
      <w:bookmarkEnd w:id="56"/>
      <w:bookmarkEnd w:id="57"/>
      <w:bookmarkEnd w:id="58"/>
      <w:bookmarkEnd w:id="59"/>
      <w:bookmarkEnd w:id="60"/>
      <w:bookmarkEnd w:id="61"/>
      <w:bookmarkEnd w:id="105"/>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911E6D" w:rsidTr="00750B87">
        <w:tc>
          <w:tcPr>
            <w:tcW w:w="1571" w:type="dxa"/>
            <w:shd w:val="clear" w:color="auto" w:fill="auto"/>
          </w:tcPr>
          <w:p w:rsidR="001146B7" w:rsidRPr="00F23A4A" w:rsidRDefault="001146B7" w:rsidP="00F23A4A">
            <w:pPr>
              <w:spacing w:before="120" w:line="360" w:lineRule="auto"/>
              <w:jc w:val="center"/>
              <w:rPr>
                <w:rFonts w:ascii="Times New Roman" w:hAnsi="Times New Roman"/>
                <w:b/>
                <w:sz w:val="26"/>
                <w:szCs w:val="26"/>
              </w:rPr>
            </w:pPr>
            <w:r w:rsidRPr="00F23A4A">
              <w:rPr>
                <w:rFonts w:ascii="Times New Roman" w:hAnsi="Times New Roman"/>
                <w:b/>
                <w:sz w:val="26"/>
                <w:szCs w:val="26"/>
              </w:rPr>
              <w:t>VIẾT TẮT</w:t>
            </w:r>
          </w:p>
        </w:tc>
        <w:tc>
          <w:tcPr>
            <w:tcW w:w="7386" w:type="dxa"/>
            <w:shd w:val="clear" w:color="auto" w:fill="auto"/>
          </w:tcPr>
          <w:p w:rsidR="001146B7" w:rsidRPr="00F23A4A" w:rsidRDefault="001146B7" w:rsidP="00F23A4A">
            <w:pPr>
              <w:spacing w:before="120" w:line="360" w:lineRule="auto"/>
              <w:jc w:val="center"/>
              <w:rPr>
                <w:rFonts w:ascii="Times New Roman" w:hAnsi="Times New Roman"/>
                <w:b/>
                <w:sz w:val="26"/>
                <w:szCs w:val="26"/>
              </w:rPr>
            </w:pPr>
            <w:r w:rsidRPr="00F23A4A">
              <w:rPr>
                <w:rFonts w:ascii="Times New Roman" w:hAnsi="Times New Roman"/>
                <w:b/>
                <w:sz w:val="26"/>
                <w:szCs w:val="26"/>
              </w:rPr>
              <w:t>NỘI DUNG</w:t>
            </w:r>
          </w:p>
        </w:tc>
      </w:tr>
      <w:tr w:rsidR="00A27995" w:rsidRPr="00911E6D" w:rsidTr="00750B87">
        <w:trPr>
          <w:trHeight w:val="453"/>
        </w:trPr>
        <w:tc>
          <w:tcPr>
            <w:tcW w:w="1571" w:type="dxa"/>
            <w:shd w:val="clear" w:color="auto" w:fill="auto"/>
          </w:tcPr>
          <w:p w:rsidR="00A27995" w:rsidRDefault="00A27995" w:rsidP="00F23A4A">
            <w:pPr>
              <w:spacing w:before="120" w:line="360" w:lineRule="auto"/>
              <w:jc w:val="center"/>
              <w:rPr>
                <w:rFonts w:ascii="Times New Roman" w:hAnsi="Times New Roman"/>
                <w:sz w:val="26"/>
                <w:szCs w:val="26"/>
              </w:rPr>
            </w:pPr>
            <w:r>
              <w:rPr>
                <w:rFonts w:ascii="Times New Roman" w:hAnsi="Times New Roman"/>
                <w:sz w:val="26"/>
                <w:szCs w:val="26"/>
              </w:rPr>
              <w:t>5E</w:t>
            </w:r>
          </w:p>
        </w:tc>
        <w:tc>
          <w:tcPr>
            <w:tcW w:w="7386" w:type="dxa"/>
            <w:shd w:val="clear" w:color="auto" w:fill="auto"/>
          </w:tcPr>
          <w:p w:rsidR="00A27995" w:rsidRDefault="00A27995" w:rsidP="00A27995">
            <w:pPr>
              <w:spacing w:before="120" w:line="360" w:lineRule="auto"/>
              <w:jc w:val="center"/>
              <w:rPr>
                <w:rFonts w:ascii="Times New Roman" w:hAnsi="Times New Roman"/>
                <w:sz w:val="26"/>
                <w:szCs w:val="26"/>
              </w:rPr>
            </w:pPr>
            <w:r>
              <w:rPr>
                <w:rFonts w:ascii="Times New Roman" w:hAnsi="Times New Roman"/>
                <w:sz w:val="26"/>
                <w:szCs w:val="26"/>
              </w:rPr>
              <w:t xml:space="preserve">Engagement, </w:t>
            </w:r>
            <w:r w:rsidRPr="00A27995">
              <w:rPr>
                <w:rFonts w:ascii="Times New Roman" w:hAnsi="Times New Roman"/>
                <w:sz w:val="26"/>
                <w:szCs w:val="26"/>
              </w:rPr>
              <w:t>Exploration</w:t>
            </w:r>
            <w:r>
              <w:rPr>
                <w:rFonts w:ascii="Times New Roman" w:hAnsi="Times New Roman"/>
                <w:sz w:val="26"/>
                <w:szCs w:val="26"/>
              </w:rPr>
              <w:t xml:space="preserve">, Explanation, Elaboration, </w:t>
            </w:r>
            <w:r w:rsidRPr="00A27995">
              <w:rPr>
                <w:rFonts w:ascii="Times New Roman" w:hAnsi="Times New Roman"/>
                <w:sz w:val="26"/>
                <w:szCs w:val="26"/>
              </w:rPr>
              <w:t>Evaluation</w:t>
            </w:r>
          </w:p>
        </w:tc>
      </w:tr>
      <w:tr w:rsidR="005150CE" w:rsidRPr="00911E6D" w:rsidTr="00750B87">
        <w:tc>
          <w:tcPr>
            <w:tcW w:w="1571" w:type="dxa"/>
            <w:shd w:val="clear" w:color="auto" w:fill="auto"/>
          </w:tcPr>
          <w:p w:rsidR="005150CE" w:rsidRPr="00911E6D" w:rsidRDefault="00326F9A" w:rsidP="00F23A4A">
            <w:pPr>
              <w:spacing w:before="120" w:line="360" w:lineRule="auto"/>
              <w:jc w:val="center"/>
              <w:rPr>
                <w:rFonts w:ascii="Times New Roman" w:hAnsi="Times New Roman"/>
                <w:sz w:val="26"/>
                <w:szCs w:val="26"/>
              </w:rPr>
            </w:pPr>
            <w:r>
              <w:rPr>
                <w:rFonts w:ascii="Times New Roman" w:hAnsi="Times New Roman"/>
                <w:sz w:val="26"/>
                <w:szCs w:val="26"/>
              </w:rPr>
              <w:t>STEM</w:t>
            </w:r>
          </w:p>
        </w:tc>
        <w:tc>
          <w:tcPr>
            <w:tcW w:w="7386" w:type="dxa"/>
            <w:shd w:val="clear" w:color="auto" w:fill="auto"/>
          </w:tcPr>
          <w:p w:rsidR="005150CE" w:rsidRPr="00911E6D" w:rsidRDefault="005150CE" w:rsidP="00F23A4A">
            <w:pPr>
              <w:spacing w:before="120" w:line="360" w:lineRule="auto"/>
              <w:jc w:val="center"/>
              <w:rPr>
                <w:rFonts w:ascii="Times New Roman" w:hAnsi="Times New Roman"/>
                <w:sz w:val="26"/>
                <w:szCs w:val="26"/>
              </w:rPr>
            </w:pPr>
            <w:r w:rsidRPr="00911E6D">
              <w:rPr>
                <w:rFonts w:ascii="Times New Roman" w:hAnsi="Times New Roman"/>
                <w:sz w:val="26"/>
                <w:szCs w:val="26"/>
              </w:rPr>
              <w:t>Science Technology Engineering Mathematics</w:t>
            </w:r>
          </w:p>
        </w:tc>
      </w:tr>
    </w:tbl>
    <w:p w:rsidR="00E83B3F" w:rsidRPr="00911E6D" w:rsidRDefault="00E83B3F" w:rsidP="00734392">
      <w:pPr>
        <w:spacing w:line="360" w:lineRule="auto"/>
        <w:jc w:val="both"/>
        <w:rPr>
          <w:rFonts w:ascii="Times New Roman" w:hAnsi="Times New Roman"/>
          <w:sz w:val="26"/>
          <w:szCs w:val="26"/>
        </w:rPr>
      </w:pPr>
    </w:p>
    <w:p w:rsidR="00C73265" w:rsidRPr="003A40C2" w:rsidRDefault="004B0BAE" w:rsidP="00750B87">
      <w:pPr>
        <w:pStyle w:val="Heading1"/>
        <w:spacing w:before="600" w:after="600" w:line="312" w:lineRule="auto"/>
        <w:jc w:val="center"/>
        <w:rPr>
          <w:rFonts w:ascii="Times New Roman" w:hAnsi="Times New Roman"/>
          <w:b/>
          <w:sz w:val="36"/>
          <w:szCs w:val="36"/>
        </w:rPr>
      </w:pPr>
      <w:bookmarkStart w:id="106" w:name="_Toc6684066"/>
      <w:bookmarkStart w:id="107" w:name="_Toc6684127"/>
      <w:bookmarkStart w:id="108" w:name="_Toc6688595"/>
      <w:bookmarkStart w:id="109" w:name="_Toc7253361"/>
      <w:bookmarkStart w:id="110" w:name="_Toc7978868"/>
      <w:bookmarkStart w:id="111" w:name="_Toc8805994"/>
      <w:r>
        <w:rPr>
          <w:rFonts w:ascii="Times New Roman" w:hAnsi="Times New Roman"/>
          <w:b/>
          <w:i w:val="0"/>
          <w:sz w:val="36"/>
          <w:szCs w:val="36"/>
        </w:rPr>
        <w:br w:type="page"/>
      </w:r>
      <w:bookmarkStart w:id="112" w:name="_Toc9016560"/>
      <w:bookmarkStart w:id="113" w:name="_Toc57216374"/>
      <w:r w:rsidR="00606596" w:rsidRPr="00750B87">
        <w:rPr>
          <w:rFonts w:ascii="Times New Roman" w:hAnsi="Times New Roman"/>
          <w:b/>
          <w:i w:val="0"/>
          <w:sz w:val="36"/>
          <w:szCs w:val="36"/>
        </w:rPr>
        <w:lastRenderedPageBreak/>
        <w:t xml:space="preserve">DANH MỤC </w:t>
      </w:r>
      <w:r w:rsidR="00E83B3F" w:rsidRPr="00750B87">
        <w:rPr>
          <w:rFonts w:ascii="Times New Roman" w:hAnsi="Times New Roman"/>
          <w:b/>
          <w:i w:val="0"/>
          <w:sz w:val="36"/>
          <w:szCs w:val="36"/>
        </w:rPr>
        <w:t>HÌNH VẼ</w:t>
      </w:r>
      <w:bookmarkEnd w:id="106"/>
      <w:bookmarkEnd w:id="107"/>
      <w:bookmarkEnd w:id="108"/>
      <w:bookmarkEnd w:id="109"/>
      <w:bookmarkEnd w:id="110"/>
      <w:bookmarkEnd w:id="111"/>
      <w:bookmarkEnd w:id="112"/>
      <w:bookmarkEnd w:id="113"/>
    </w:p>
    <w:bookmarkStart w:id="114" w:name="_Toc6684067"/>
    <w:bookmarkStart w:id="115" w:name="_Toc6684128"/>
    <w:bookmarkStart w:id="116" w:name="_Toc6688596"/>
    <w:bookmarkStart w:id="117" w:name="_Toc7253362"/>
    <w:bookmarkStart w:id="118" w:name="_Toc7978869"/>
    <w:bookmarkStart w:id="119" w:name="_Toc8805995"/>
    <w:p w:rsidR="003A40C2" w:rsidRPr="003A40C2" w:rsidRDefault="00F34DBA" w:rsidP="003A40C2">
      <w:pPr>
        <w:pStyle w:val="TableofFigures"/>
        <w:tabs>
          <w:tab w:val="right" w:leader="dot" w:pos="9062"/>
        </w:tabs>
        <w:spacing w:before="80" w:after="80" w:line="312" w:lineRule="auto"/>
        <w:rPr>
          <w:rFonts w:ascii="Times New Roman" w:eastAsiaTheme="minorEastAsia" w:hAnsi="Times New Roman"/>
          <w:noProof/>
          <w:sz w:val="26"/>
          <w:szCs w:val="26"/>
        </w:rPr>
      </w:pPr>
      <w:r w:rsidRPr="003A40C2">
        <w:rPr>
          <w:rFonts w:ascii="Times New Roman" w:hAnsi="Times New Roman"/>
          <w:sz w:val="26"/>
          <w:szCs w:val="26"/>
        </w:rPr>
        <w:fldChar w:fldCharType="begin"/>
      </w:r>
      <w:r w:rsidRPr="003A40C2">
        <w:rPr>
          <w:rFonts w:ascii="Times New Roman" w:hAnsi="Times New Roman"/>
          <w:sz w:val="26"/>
          <w:szCs w:val="26"/>
        </w:rPr>
        <w:instrText xml:space="preserve"> TOC \h \z \c "Hình" </w:instrText>
      </w:r>
      <w:r w:rsidRPr="003A40C2">
        <w:rPr>
          <w:rFonts w:ascii="Times New Roman" w:hAnsi="Times New Roman"/>
          <w:sz w:val="26"/>
          <w:szCs w:val="26"/>
        </w:rPr>
        <w:fldChar w:fldCharType="separate"/>
      </w:r>
      <w:hyperlink r:id="rId10" w:anchor="_Toc9544053" w:history="1">
        <w:r w:rsidR="003A40C2" w:rsidRPr="003A40C2">
          <w:rPr>
            <w:rStyle w:val="Hyperlink"/>
            <w:rFonts w:ascii="Times New Roman" w:hAnsi="Times New Roman"/>
            <w:noProof/>
            <w:color w:val="auto"/>
            <w:sz w:val="26"/>
            <w:szCs w:val="26"/>
          </w:rPr>
          <w:t>Hình 1.1</w:t>
        </w:r>
        <w:r w:rsidR="00E85D0B">
          <w:rPr>
            <w:rStyle w:val="Hyperlink"/>
            <w:rFonts w:ascii="Times New Roman" w:hAnsi="Times New Roman"/>
            <w:noProof/>
            <w:color w:val="auto"/>
            <w:sz w:val="26"/>
            <w:szCs w:val="26"/>
          </w:rPr>
          <w:t>.</w:t>
        </w:r>
        <w:r w:rsidR="003A40C2" w:rsidRPr="003A40C2">
          <w:rPr>
            <w:rStyle w:val="Hyperlink"/>
            <w:rFonts w:ascii="Times New Roman" w:hAnsi="Times New Roman"/>
            <w:noProof/>
            <w:color w:val="auto"/>
            <w:sz w:val="26"/>
            <w:szCs w:val="26"/>
          </w:rPr>
          <w:t xml:space="preserve"> </w:t>
        </w:r>
        <w:r w:rsidR="00D12650">
          <w:rPr>
            <w:rStyle w:val="Hyperlink"/>
            <w:rFonts w:ascii="Times New Roman" w:hAnsi="Times New Roman"/>
            <w:noProof/>
            <w:color w:val="auto"/>
            <w:sz w:val="26"/>
            <w:szCs w:val="26"/>
          </w:rPr>
          <w:t>aaaaaaa</w:t>
        </w:r>
        <w:r w:rsidR="003A40C2" w:rsidRPr="003A40C2">
          <w:rPr>
            <w:rFonts w:ascii="Times New Roman" w:hAnsi="Times New Roman"/>
            <w:noProof/>
            <w:webHidden/>
            <w:sz w:val="26"/>
            <w:szCs w:val="26"/>
          </w:rPr>
          <w:tab/>
        </w:r>
        <w:r w:rsidR="003A40C2" w:rsidRPr="003A40C2">
          <w:rPr>
            <w:rFonts w:ascii="Times New Roman" w:hAnsi="Times New Roman"/>
            <w:noProof/>
            <w:webHidden/>
            <w:sz w:val="26"/>
            <w:szCs w:val="26"/>
          </w:rPr>
          <w:fldChar w:fldCharType="begin"/>
        </w:r>
        <w:r w:rsidR="003A40C2" w:rsidRPr="003A40C2">
          <w:rPr>
            <w:rFonts w:ascii="Times New Roman" w:hAnsi="Times New Roman"/>
            <w:noProof/>
            <w:webHidden/>
            <w:sz w:val="26"/>
            <w:szCs w:val="26"/>
          </w:rPr>
          <w:instrText xml:space="preserve"> PAGEREF _Toc9544053 \h </w:instrText>
        </w:r>
        <w:r w:rsidR="003A40C2" w:rsidRPr="003A40C2">
          <w:rPr>
            <w:rFonts w:ascii="Times New Roman" w:hAnsi="Times New Roman"/>
            <w:noProof/>
            <w:webHidden/>
            <w:sz w:val="26"/>
            <w:szCs w:val="26"/>
          </w:rPr>
        </w:r>
        <w:r w:rsidR="003A40C2" w:rsidRPr="003A40C2">
          <w:rPr>
            <w:rFonts w:ascii="Times New Roman" w:hAnsi="Times New Roman"/>
            <w:noProof/>
            <w:webHidden/>
            <w:sz w:val="26"/>
            <w:szCs w:val="26"/>
          </w:rPr>
          <w:fldChar w:fldCharType="separate"/>
        </w:r>
        <w:r w:rsidR="002C6B9F">
          <w:rPr>
            <w:rFonts w:ascii="Times New Roman" w:hAnsi="Times New Roman"/>
            <w:noProof/>
            <w:webHidden/>
            <w:sz w:val="26"/>
            <w:szCs w:val="26"/>
          </w:rPr>
          <w:t>11</w:t>
        </w:r>
        <w:r w:rsidR="003A40C2" w:rsidRPr="003A40C2">
          <w:rPr>
            <w:rFonts w:ascii="Times New Roman" w:hAnsi="Times New Roman"/>
            <w:noProof/>
            <w:webHidden/>
            <w:sz w:val="26"/>
            <w:szCs w:val="26"/>
          </w:rPr>
          <w:fldChar w:fldCharType="end"/>
        </w:r>
      </w:hyperlink>
    </w:p>
    <w:p w:rsidR="003A40C2" w:rsidRPr="003A40C2" w:rsidRDefault="001735DB"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r:id="rId11" w:anchor="_Toc9544054" w:history="1">
        <w:r w:rsidR="003A40C2" w:rsidRPr="003A40C2">
          <w:rPr>
            <w:rStyle w:val="Hyperlink"/>
            <w:rFonts w:ascii="Times New Roman" w:hAnsi="Times New Roman"/>
            <w:noProof/>
            <w:color w:val="auto"/>
            <w:sz w:val="26"/>
            <w:szCs w:val="26"/>
          </w:rPr>
          <w:t xml:space="preserve">Hình 1.2 </w:t>
        </w:r>
        <w:r w:rsidR="00D12650">
          <w:rPr>
            <w:rStyle w:val="Hyperlink"/>
            <w:rFonts w:ascii="Times New Roman" w:hAnsi="Times New Roman"/>
            <w:noProof/>
            <w:color w:val="auto"/>
            <w:sz w:val="26"/>
            <w:szCs w:val="26"/>
          </w:rPr>
          <w:t>bbbbbbbbbbbb</w:t>
        </w:r>
        <w:r w:rsidR="003A40C2" w:rsidRPr="003A40C2">
          <w:rPr>
            <w:rFonts w:ascii="Times New Roman" w:hAnsi="Times New Roman"/>
            <w:noProof/>
            <w:webHidden/>
            <w:sz w:val="26"/>
            <w:szCs w:val="26"/>
          </w:rPr>
          <w:tab/>
        </w:r>
        <w:r w:rsidR="0087068A">
          <w:rPr>
            <w:rFonts w:ascii="Times New Roman" w:hAnsi="Times New Roman"/>
            <w:noProof/>
            <w:webHidden/>
            <w:sz w:val="26"/>
            <w:szCs w:val="26"/>
          </w:rPr>
          <w:t>12</w:t>
        </w:r>
      </w:hyperlink>
    </w:p>
    <w:p w:rsidR="003A40C2" w:rsidRPr="003A40C2" w:rsidRDefault="001735DB"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w:anchor="_Toc9544055" w:history="1">
        <w:r w:rsidR="003A40C2" w:rsidRPr="003A40C2">
          <w:rPr>
            <w:rFonts w:ascii="Times New Roman" w:hAnsi="Times New Roman"/>
            <w:sz w:val="26"/>
            <w:szCs w:val="26"/>
            <w:shd w:val="clear" w:color="auto" w:fill="FFFFFF"/>
          </w:rPr>
          <w:t xml:space="preserve">Hình 1.3. </w:t>
        </w:r>
        <w:r w:rsidR="00D12650">
          <w:rPr>
            <w:rFonts w:ascii="Times New Roman" w:hAnsi="Times New Roman"/>
            <w:sz w:val="26"/>
            <w:szCs w:val="26"/>
            <w:shd w:val="clear" w:color="auto" w:fill="FFFFFF"/>
          </w:rPr>
          <w:t>ccccccccccccccccc</w:t>
        </w:r>
        <w:r w:rsidR="003A40C2" w:rsidRPr="003A40C2">
          <w:rPr>
            <w:rFonts w:ascii="Times New Roman" w:hAnsi="Times New Roman"/>
            <w:noProof/>
            <w:webHidden/>
            <w:sz w:val="26"/>
            <w:szCs w:val="26"/>
          </w:rPr>
          <w:tab/>
        </w:r>
      </w:hyperlink>
      <w:r w:rsidR="0087068A">
        <w:rPr>
          <w:rFonts w:ascii="Times New Roman" w:hAnsi="Times New Roman"/>
          <w:noProof/>
          <w:sz w:val="26"/>
          <w:szCs w:val="26"/>
        </w:rPr>
        <w:t>17</w:t>
      </w:r>
    </w:p>
    <w:p w:rsidR="003A40C2" w:rsidRPr="003A40C2" w:rsidRDefault="001735DB"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r:id="rId12" w:anchor="_Toc9544056" w:history="1">
        <w:r w:rsidR="003A40C2" w:rsidRPr="003A40C2">
          <w:rPr>
            <w:rFonts w:ascii="Times New Roman" w:hAnsi="Times New Roman"/>
            <w:sz w:val="26"/>
            <w:szCs w:val="26"/>
            <w:shd w:val="clear" w:color="auto" w:fill="FFFFFF"/>
          </w:rPr>
          <w:t>Hình 2.1.</w:t>
        </w:r>
        <w:r w:rsidR="00D12650">
          <w:rPr>
            <w:rFonts w:ascii="Times New Roman" w:hAnsi="Times New Roman"/>
            <w:sz w:val="26"/>
            <w:szCs w:val="26"/>
            <w:shd w:val="clear" w:color="auto" w:fill="FFFFFF"/>
          </w:rPr>
          <w:t>ddddddd</w:t>
        </w:r>
        <w:r w:rsidR="003A40C2" w:rsidRPr="003A40C2">
          <w:rPr>
            <w:rFonts w:ascii="Times New Roman" w:hAnsi="Times New Roman"/>
            <w:noProof/>
            <w:webHidden/>
            <w:sz w:val="26"/>
            <w:szCs w:val="26"/>
          </w:rPr>
          <w:tab/>
        </w:r>
      </w:hyperlink>
      <w:r w:rsidR="0087068A">
        <w:rPr>
          <w:rFonts w:ascii="Times New Roman" w:hAnsi="Times New Roman"/>
          <w:noProof/>
          <w:sz w:val="26"/>
          <w:szCs w:val="26"/>
        </w:rPr>
        <w:t>24</w:t>
      </w:r>
    </w:p>
    <w:p w:rsidR="003A40C2" w:rsidRPr="003A40C2" w:rsidRDefault="001735DB" w:rsidP="003A40C2">
      <w:pPr>
        <w:pStyle w:val="TableofFigures"/>
        <w:tabs>
          <w:tab w:val="right" w:leader="dot" w:pos="9062"/>
        </w:tabs>
        <w:spacing w:before="80" w:after="80" w:line="312" w:lineRule="auto"/>
        <w:rPr>
          <w:rFonts w:ascii="Times New Roman" w:eastAsiaTheme="minorEastAsia" w:hAnsi="Times New Roman"/>
          <w:noProof/>
          <w:sz w:val="26"/>
          <w:szCs w:val="26"/>
        </w:rPr>
      </w:pPr>
      <w:hyperlink r:id="rId13" w:anchor="_Toc9544057" w:history="1">
        <w:r w:rsidR="003A40C2" w:rsidRPr="003A40C2">
          <w:rPr>
            <w:rFonts w:ascii="Times New Roman" w:hAnsi="Times New Roman"/>
            <w:sz w:val="26"/>
            <w:szCs w:val="26"/>
            <w:shd w:val="clear" w:color="auto" w:fill="FFFFFF"/>
          </w:rPr>
          <w:t xml:space="preserve">Hình 2.2. </w:t>
        </w:r>
        <w:r w:rsidR="00D12650">
          <w:rPr>
            <w:rFonts w:ascii="Times New Roman" w:hAnsi="Times New Roman"/>
            <w:sz w:val="26"/>
            <w:szCs w:val="26"/>
            <w:shd w:val="clear" w:color="auto" w:fill="FFFFFF"/>
          </w:rPr>
          <w:t>eeeeeeeeeee</w:t>
        </w:r>
        <w:r w:rsidR="003A40C2" w:rsidRPr="003A40C2">
          <w:rPr>
            <w:rFonts w:ascii="Times New Roman" w:hAnsi="Times New Roman"/>
            <w:noProof/>
            <w:webHidden/>
            <w:sz w:val="26"/>
            <w:szCs w:val="26"/>
          </w:rPr>
          <w:tab/>
        </w:r>
      </w:hyperlink>
      <w:r w:rsidR="0087068A">
        <w:rPr>
          <w:rFonts w:ascii="Times New Roman" w:hAnsi="Times New Roman"/>
          <w:noProof/>
          <w:sz w:val="26"/>
          <w:szCs w:val="26"/>
        </w:rPr>
        <w:t>28</w:t>
      </w:r>
    </w:p>
    <w:p w:rsidR="000411EF" w:rsidRDefault="00F34DBA" w:rsidP="00CA1BAE">
      <w:pPr>
        <w:pStyle w:val="Heading1"/>
        <w:spacing w:before="600" w:after="600" w:line="312" w:lineRule="auto"/>
        <w:jc w:val="center"/>
        <w:rPr>
          <w:rFonts w:ascii="Times New Roman" w:hAnsi="Times New Roman"/>
          <w:sz w:val="26"/>
          <w:szCs w:val="26"/>
        </w:rPr>
      </w:pPr>
      <w:r w:rsidRPr="003A40C2">
        <w:rPr>
          <w:rFonts w:ascii="Times New Roman" w:hAnsi="Times New Roman"/>
          <w:sz w:val="26"/>
          <w:szCs w:val="26"/>
        </w:rPr>
        <w:fldChar w:fldCharType="end"/>
      </w:r>
      <w:bookmarkStart w:id="120" w:name="_Toc9016562"/>
    </w:p>
    <w:p w:rsidR="000411EF" w:rsidRDefault="000411EF">
      <w:pPr>
        <w:rPr>
          <w:rFonts w:ascii="Times New Roman" w:hAnsi="Times New Roman"/>
          <w:i/>
          <w:iCs/>
          <w:sz w:val="26"/>
          <w:szCs w:val="26"/>
        </w:rPr>
      </w:pPr>
      <w:r>
        <w:rPr>
          <w:rFonts w:ascii="Times New Roman" w:hAnsi="Times New Roman"/>
          <w:sz w:val="26"/>
          <w:szCs w:val="26"/>
        </w:rPr>
        <w:br w:type="page"/>
      </w:r>
    </w:p>
    <w:p w:rsidR="000411EF" w:rsidRDefault="000411EF" w:rsidP="00CA1BAE">
      <w:pPr>
        <w:pStyle w:val="Heading1"/>
        <w:spacing w:before="600" w:after="600" w:line="312" w:lineRule="auto"/>
        <w:jc w:val="center"/>
        <w:rPr>
          <w:rFonts w:ascii="Times New Roman" w:hAnsi="Times New Roman"/>
          <w:sz w:val="26"/>
          <w:szCs w:val="26"/>
        </w:rPr>
        <w:sectPr w:rsidR="000411EF" w:rsidSect="00AD06F0">
          <w:footerReference w:type="default" r:id="rId14"/>
          <w:pgSz w:w="11907" w:h="16840" w:code="9"/>
          <w:pgMar w:top="1134" w:right="1134" w:bottom="1134" w:left="1701" w:header="720" w:footer="720" w:gutter="0"/>
          <w:pgNumType w:fmt="lowerRoman" w:start="1"/>
          <w:cols w:space="720"/>
          <w:docGrid w:linePitch="381"/>
        </w:sectPr>
      </w:pPr>
    </w:p>
    <w:p w:rsidR="00CA3B95" w:rsidRDefault="00CA3B95" w:rsidP="00CA1BAE">
      <w:pPr>
        <w:pStyle w:val="Heading1"/>
        <w:spacing w:before="600" w:after="600" w:line="312" w:lineRule="auto"/>
        <w:jc w:val="center"/>
        <w:rPr>
          <w:rFonts w:ascii="Times New Roman" w:hAnsi="Times New Roman"/>
          <w:b/>
          <w:i w:val="0"/>
          <w:sz w:val="36"/>
          <w:szCs w:val="36"/>
        </w:rPr>
      </w:pPr>
    </w:p>
    <w:p w:rsidR="00B95055" w:rsidRPr="00320C61" w:rsidRDefault="00FD3FC0" w:rsidP="00CA1BAE">
      <w:pPr>
        <w:pStyle w:val="Heading1"/>
        <w:spacing w:before="600" w:after="600" w:line="312" w:lineRule="auto"/>
        <w:jc w:val="center"/>
        <w:rPr>
          <w:rFonts w:ascii="Times New Roman" w:hAnsi="Times New Roman"/>
          <w:b/>
          <w:i w:val="0"/>
          <w:sz w:val="36"/>
          <w:szCs w:val="36"/>
        </w:rPr>
      </w:pPr>
      <w:bookmarkStart w:id="121" w:name="_Toc57216375"/>
      <w:r w:rsidRPr="00EF21AF">
        <w:rPr>
          <w:rFonts w:ascii="Times New Roman" w:hAnsi="Times New Roman"/>
          <w:b/>
          <w:i w:val="0"/>
          <w:sz w:val="36"/>
          <w:szCs w:val="36"/>
        </w:rPr>
        <w:t>MỞ ĐẦU</w:t>
      </w:r>
      <w:bookmarkEnd w:id="114"/>
      <w:bookmarkEnd w:id="115"/>
      <w:bookmarkEnd w:id="116"/>
      <w:bookmarkEnd w:id="117"/>
      <w:bookmarkEnd w:id="118"/>
      <w:bookmarkEnd w:id="119"/>
      <w:bookmarkEnd w:id="120"/>
      <w:bookmarkEnd w:id="121"/>
    </w:p>
    <w:p w:rsidR="00E73885" w:rsidRPr="00727A3C" w:rsidRDefault="00E73885" w:rsidP="00320C61">
      <w:pPr>
        <w:pStyle w:val="Heading2"/>
        <w:numPr>
          <w:ilvl w:val="0"/>
          <w:numId w:val="19"/>
        </w:numPr>
        <w:spacing w:before="240" w:after="120" w:line="312" w:lineRule="auto"/>
        <w:ind w:left="272" w:hanging="272"/>
        <w:jc w:val="left"/>
        <w:rPr>
          <w:rFonts w:ascii="Times New Roman" w:hAnsi="Times New Roman"/>
          <w:sz w:val="28"/>
          <w:szCs w:val="28"/>
        </w:rPr>
      </w:pPr>
      <w:bookmarkStart w:id="122" w:name="_Toc6684068"/>
      <w:bookmarkStart w:id="123" w:name="_Toc6684129"/>
      <w:bookmarkStart w:id="124" w:name="_Toc6688597"/>
      <w:bookmarkStart w:id="125" w:name="_Toc7253363"/>
      <w:bookmarkStart w:id="126" w:name="_Toc7978870"/>
      <w:bookmarkStart w:id="127" w:name="_Ref8074487"/>
      <w:bookmarkStart w:id="128" w:name="_Toc8805996"/>
      <w:bookmarkStart w:id="129" w:name="_Toc9016563"/>
      <w:bookmarkStart w:id="130" w:name="_Toc57216376"/>
      <w:r w:rsidRPr="00727A3C">
        <w:rPr>
          <w:rFonts w:ascii="Times New Roman" w:hAnsi="Times New Roman"/>
          <w:sz w:val="28"/>
          <w:szCs w:val="28"/>
        </w:rPr>
        <w:t>Giới thiệu</w:t>
      </w:r>
      <w:bookmarkEnd w:id="122"/>
      <w:bookmarkEnd w:id="123"/>
      <w:bookmarkEnd w:id="124"/>
      <w:bookmarkEnd w:id="125"/>
      <w:bookmarkEnd w:id="126"/>
      <w:bookmarkEnd w:id="127"/>
      <w:bookmarkEnd w:id="128"/>
      <w:bookmarkEnd w:id="129"/>
      <w:bookmarkEnd w:id="130"/>
    </w:p>
    <w:p w:rsidR="003B11B1" w:rsidRPr="00CA1BAE" w:rsidDel="003B11B1" w:rsidRDefault="00CA1BAE">
      <w:pPr>
        <w:spacing w:before="80" w:after="80" w:line="312" w:lineRule="auto"/>
        <w:ind w:firstLine="709"/>
        <w:jc w:val="both"/>
        <w:rPr>
          <w:rFonts w:ascii="Times New Roman" w:hAnsi="Times New Roman"/>
          <w:sz w:val="26"/>
          <w:szCs w:val="26"/>
        </w:rPr>
      </w:pPr>
      <w:r w:rsidRPr="00CA1BAE">
        <w:rPr>
          <w:rFonts w:ascii="Times New Roman" w:hAnsi="Times New Roman"/>
          <w:sz w:val="26"/>
          <w:szCs w:val="26"/>
        </w:rPr>
        <w:t xml:space="preserve">Thế kỷ XXI, xã hội </w:t>
      </w:r>
      <w:r w:rsidRPr="00CA1BAE">
        <w:rPr>
          <w:rFonts w:ascii="Times New Roman" w:hAnsi="Times New Roman" w:hint="eastAsia"/>
          <w:sz w:val="26"/>
          <w:szCs w:val="26"/>
        </w:rPr>
        <w:t>đ</w:t>
      </w:r>
      <w:r w:rsidRPr="00CA1BAE">
        <w:rPr>
          <w:rFonts w:ascii="Times New Roman" w:hAnsi="Times New Roman"/>
          <w:sz w:val="26"/>
          <w:szCs w:val="26"/>
        </w:rPr>
        <w:t>ề cao tầm quan trọng và sự kết nối của Khoa học, Kỹ thuật, Công nghệ</w:t>
      </w:r>
    </w:p>
    <w:p w:rsidR="00276627" w:rsidRPr="00965915" w:rsidRDefault="00B610AE">
      <w:pPr>
        <w:spacing w:before="80" w:after="80" w:line="312" w:lineRule="auto"/>
        <w:ind w:firstLine="709"/>
        <w:jc w:val="both"/>
        <w:rPr>
          <w:rFonts w:ascii="Times New Roman" w:hAnsi="Times New Roman"/>
          <w:sz w:val="26"/>
          <w:szCs w:val="26"/>
          <w:shd w:val="clear" w:color="auto" w:fill="FFFFFF"/>
        </w:rPr>
      </w:pPr>
      <w:r w:rsidRPr="00911E6D">
        <w:rPr>
          <w:rFonts w:ascii="Times New Roman" w:hAnsi="Times New Roman"/>
          <w:i/>
          <w:sz w:val="26"/>
          <w:szCs w:val="26"/>
          <w:lang w:val="vi-VN"/>
        </w:rPr>
        <w:t xml:space="preserve"> </w:t>
      </w:r>
      <w:bookmarkStart w:id="131" w:name="_Toc6684069"/>
      <w:bookmarkStart w:id="132" w:name="_Toc6684130"/>
    </w:p>
    <w:p w:rsidR="004C77F8" w:rsidRPr="00727A3C" w:rsidRDefault="00276627" w:rsidP="00320C61">
      <w:pPr>
        <w:pStyle w:val="StyleHeading2TimesNewRoman14pt1"/>
        <w:rPr>
          <w:i/>
        </w:rPr>
      </w:pPr>
      <w:bookmarkStart w:id="133" w:name="_Toc6688598"/>
      <w:bookmarkStart w:id="134" w:name="_Toc7253364"/>
      <w:bookmarkStart w:id="135" w:name="_Toc7978871"/>
      <w:bookmarkStart w:id="136" w:name="_Toc8805997"/>
      <w:bookmarkStart w:id="137" w:name="_Toc9016564"/>
      <w:bookmarkStart w:id="138" w:name="_Toc57216377"/>
      <w:r w:rsidRPr="00727A3C">
        <w:t xml:space="preserve">2. </w:t>
      </w:r>
      <w:r w:rsidR="0008108D" w:rsidRPr="00727A3C">
        <w:t>Mục tiêu, nhiệm vụ của đề tài</w:t>
      </w:r>
      <w:bookmarkEnd w:id="131"/>
      <w:bookmarkEnd w:id="132"/>
      <w:bookmarkEnd w:id="133"/>
      <w:bookmarkEnd w:id="134"/>
      <w:bookmarkEnd w:id="135"/>
      <w:bookmarkEnd w:id="136"/>
      <w:bookmarkEnd w:id="137"/>
      <w:bookmarkEnd w:id="138"/>
    </w:p>
    <w:p w:rsidR="003B11B1" w:rsidRPr="00BE5793" w:rsidDel="003B11B1" w:rsidRDefault="00BE5793" w:rsidP="00750B87">
      <w:pPr>
        <w:spacing w:before="80" w:after="80" w:line="312" w:lineRule="auto"/>
        <w:ind w:firstLine="720"/>
        <w:jc w:val="both"/>
        <w:rPr>
          <w:rFonts w:ascii="Times New Roman" w:hAnsi="Times New Roman"/>
          <w:sz w:val="26"/>
          <w:szCs w:val="26"/>
        </w:rPr>
      </w:pPr>
      <w:r w:rsidRPr="00BE5793">
        <w:rPr>
          <w:rFonts w:ascii="Times New Roman" w:hAnsi="Times New Roman"/>
          <w:sz w:val="26"/>
          <w:szCs w:val="26"/>
        </w:rPr>
        <w:t xml:space="preserve">Mục tiêu của </w:t>
      </w:r>
      <w:r w:rsidRPr="00BE5793">
        <w:rPr>
          <w:rFonts w:ascii="Times New Roman" w:hAnsi="Times New Roman" w:hint="eastAsia"/>
          <w:sz w:val="26"/>
          <w:szCs w:val="26"/>
        </w:rPr>
        <w:t>đ</w:t>
      </w:r>
      <w:r w:rsidRPr="00BE5793">
        <w:rPr>
          <w:rFonts w:ascii="Times New Roman" w:hAnsi="Times New Roman"/>
          <w:sz w:val="26"/>
          <w:szCs w:val="26"/>
        </w:rPr>
        <w:t>ề tài nhằm tìm hiểu</w:t>
      </w:r>
    </w:p>
    <w:p w:rsidR="001D639D" w:rsidRPr="0002603E" w:rsidRDefault="001D639D" w:rsidP="00750B87">
      <w:pPr>
        <w:spacing w:before="80" w:after="80" w:line="312" w:lineRule="auto"/>
        <w:ind w:firstLine="720"/>
        <w:jc w:val="both"/>
        <w:rPr>
          <w:rFonts w:ascii="Times New Roman" w:hAnsi="Times New Roman"/>
          <w:sz w:val="26"/>
          <w:szCs w:val="26"/>
        </w:rPr>
      </w:pPr>
      <w:bookmarkStart w:id="139" w:name="_Toc6684070"/>
      <w:bookmarkStart w:id="140" w:name="_Toc6684131"/>
    </w:p>
    <w:p w:rsidR="00DC116E" w:rsidRPr="00727A3C" w:rsidDel="00AE13CF" w:rsidRDefault="00276627" w:rsidP="00320C61">
      <w:pPr>
        <w:pStyle w:val="StyleHeading2TimesNewRoman14pt1"/>
        <w:rPr>
          <w:del w:id="141" w:author="PHONG VU" w:date="2021-04-27T13:26:00Z"/>
        </w:rPr>
      </w:pPr>
      <w:bookmarkStart w:id="142" w:name="_Toc6688599"/>
      <w:bookmarkStart w:id="143" w:name="_Toc7253365"/>
      <w:bookmarkStart w:id="144" w:name="_Toc7978872"/>
      <w:bookmarkStart w:id="145" w:name="_Toc8805998"/>
      <w:bookmarkStart w:id="146" w:name="_Toc9016565"/>
      <w:bookmarkStart w:id="147" w:name="_Toc57216378"/>
      <w:del w:id="148" w:author="PHONG VU" w:date="2021-04-27T13:26:00Z">
        <w:r w:rsidRPr="00727A3C" w:rsidDel="00AE13CF">
          <w:delText xml:space="preserve">3. </w:delText>
        </w:r>
        <w:r w:rsidR="008078C2" w:rsidRPr="00727A3C" w:rsidDel="00AE13CF">
          <w:delText>Đối tượng,</w:delText>
        </w:r>
        <w:r w:rsidR="00326F9A" w:rsidRPr="00727A3C" w:rsidDel="00AE13CF">
          <w:delText xml:space="preserve"> phạm vi và phương pháp </w:delText>
        </w:r>
        <w:r w:rsidR="0008108D" w:rsidRPr="00727A3C" w:rsidDel="00AE13CF">
          <w:delText>tiếp cận</w:delText>
        </w:r>
        <w:bookmarkEnd w:id="139"/>
        <w:bookmarkEnd w:id="140"/>
        <w:bookmarkEnd w:id="142"/>
        <w:bookmarkEnd w:id="143"/>
        <w:bookmarkEnd w:id="144"/>
        <w:bookmarkEnd w:id="145"/>
        <w:bookmarkEnd w:id="146"/>
        <w:bookmarkEnd w:id="147"/>
      </w:del>
    </w:p>
    <w:p w:rsidR="003B11B1" w:rsidRPr="00911E6D" w:rsidDel="00AE13CF" w:rsidRDefault="00DC116E" w:rsidP="00750B87">
      <w:pPr>
        <w:spacing w:before="80" w:after="80" w:line="312" w:lineRule="auto"/>
        <w:ind w:firstLine="709"/>
        <w:jc w:val="both"/>
        <w:rPr>
          <w:del w:id="149" w:author="PHONG VU" w:date="2021-04-27T13:26:00Z"/>
          <w:rFonts w:ascii="Times New Roman" w:hAnsi="Times New Roman"/>
          <w:sz w:val="26"/>
          <w:szCs w:val="26"/>
        </w:rPr>
      </w:pPr>
      <w:del w:id="150" w:author="PHONG VU" w:date="2021-04-27T13:26:00Z">
        <w:r w:rsidRPr="00911E6D" w:rsidDel="00AE13CF">
          <w:rPr>
            <w:rFonts w:ascii="Times New Roman" w:hAnsi="Times New Roman"/>
            <w:sz w:val="26"/>
            <w:szCs w:val="26"/>
          </w:rPr>
          <w:delText xml:space="preserve">Dựa trên hướng tiếp cận </w:delText>
        </w:r>
      </w:del>
    </w:p>
    <w:p w:rsidR="000C4855" w:rsidRPr="00911E6D" w:rsidRDefault="000C4855" w:rsidP="00750B87">
      <w:pPr>
        <w:spacing w:before="80" w:after="80" w:line="312" w:lineRule="auto"/>
        <w:ind w:firstLine="709"/>
        <w:jc w:val="both"/>
        <w:rPr>
          <w:rFonts w:ascii="Times New Roman" w:hAnsi="Times New Roman"/>
          <w:sz w:val="24"/>
          <w:szCs w:val="26"/>
        </w:rPr>
      </w:pPr>
    </w:p>
    <w:p w:rsidR="004C77F8" w:rsidRPr="00727A3C" w:rsidRDefault="00276627" w:rsidP="00320C61">
      <w:pPr>
        <w:pStyle w:val="Heading2"/>
        <w:spacing w:before="240" w:after="120" w:line="312" w:lineRule="auto"/>
        <w:jc w:val="left"/>
        <w:rPr>
          <w:rFonts w:ascii="Times New Roman" w:hAnsi="Times New Roman"/>
          <w:sz w:val="28"/>
          <w:szCs w:val="26"/>
        </w:rPr>
      </w:pPr>
      <w:bookmarkStart w:id="151" w:name="_Toc6684071"/>
      <w:bookmarkStart w:id="152" w:name="_Toc6684132"/>
      <w:bookmarkStart w:id="153" w:name="_Toc6688600"/>
      <w:bookmarkStart w:id="154" w:name="_Toc7253366"/>
      <w:bookmarkStart w:id="155" w:name="_Toc7978873"/>
      <w:bookmarkStart w:id="156" w:name="_Toc8805999"/>
      <w:bookmarkStart w:id="157" w:name="_Toc9016566"/>
      <w:bookmarkStart w:id="158" w:name="_Toc57216379"/>
      <w:del w:id="159" w:author="PHONG VU" w:date="2021-04-27T13:26:00Z">
        <w:r w:rsidRPr="00727A3C" w:rsidDel="00AE13CF">
          <w:rPr>
            <w:rFonts w:ascii="Times New Roman" w:hAnsi="Times New Roman"/>
            <w:sz w:val="28"/>
            <w:szCs w:val="26"/>
          </w:rPr>
          <w:delText>4</w:delText>
        </w:r>
      </w:del>
      <w:ins w:id="160" w:author="PHONG VU" w:date="2021-04-27T13:26:00Z">
        <w:r w:rsidR="00AE13CF">
          <w:rPr>
            <w:rFonts w:ascii="Times New Roman" w:hAnsi="Times New Roman"/>
            <w:sz w:val="28"/>
            <w:szCs w:val="26"/>
          </w:rPr>
          <w:t>3</w:t>
        </w:r>
      </w:ins>
      <w:r w:rsidRPr="00727A3C">
        <w:rPr>
          <w:rFonts w:ascii="Times New Roman" w:hAnsi="Times New Roman"/>
          <w:sz w:val="28"/>
          <w:szCs w:val="26"/>
        </w:rPr>
        <w:t xml:space="preserve">. </w:t>
      </w:r>
      <w:r w:rsidR="004C77F8" w:rsidRPr="00727A3C">
        <w:rPr>
          <w:rFonts w:ascii="Times New Roman" w:hAnsi="Times New Roman"/>
          <w:sz w:val="28"/>
          <w:szCs w:val="26"/>
        </w:rPr>
        <w:t xml:space="preserve">Đóng góp của </w:t>
      </w:r>
      <w:r w:rsidR="00D349EB" w:rsidRPr="00727A3C">
        <w:rPr>
          <w:rFonts w:ascii="Times New Roman" w:hAnsi="Times New Roman"/>
          <w:sz w:val="28"/>
          <w:szCs w:val="26"/>
        </w:rPr>
        <w:t>đề tài</w:t>
      </w:r>
      <w:bookmarkEnd w:id="151"/>
      <w:bookmarkEnd w:id="152"/>
      <w:bookmarkEnd w:id="153"/>
      <w:bookmarkEnd w:id="154"/>
      <w:bookmarkEnd w:id="155"/>
      <w:bookmarkEnd w:id="156"/>
      <w:bookmarkEnd w:id="157"/>
      <w:bookmarkEnd w:id="158"/>
    </w:p>
    <w:p w:rsidR="00BE5793" w:rsidRPr="00911E6D" w:rsidRDefault="00BE5793" w:rsidP="00BE5793">
      <w:pPr>
        <w:spacing w:before="80" w:after="80" w:line="312" w:lineRule="auto"/>
        <w:ind w:firstLine="709"/>
        <w:jc w:val="both"/>
        <w:rPr>
          <w:rFonts w:ascii="Times New Roman" w:hAnsi="Times New Roman"/>
          <w:sz w:val="26"/>
          <w:szCs w:val="26"/>
        </w:rPr>
      </w:pPr>
      <w:bookmarkStart w:id="161" w:name="_Toc6684072"/>
      <w:bookmarkStart w:id="162" w:name="_Toc6684133"/>
      <w:bookmarkStart w:id="163" w:name="_Toc6688601"/>
      <w:bookmarkStart w:id="164" w:name="_Toc7253367"/>
      <w:bookmarkStart w:id="165" w:name="_Toc7978874"/>
      <w:bookmarkStart w:id="166" w:name="_Toc8806000"/>
      <w:bookmarkStart w:id="167" w:name="_Toc9016567"/>
      <w:r w:rsidRPr="00911E6D">
        <w:rPr>
          <w:rFonts w:ascii="Times New Roman" w:hAnsi="Times New Roman"/>
          <w:sz w:val="26"/>
          <w:szCs w:val="26"/>
        </w:rPr>
        <w:t xml:space="preserve">Trên cơ sở tìm hiểu, </w:t>
      </w:r>
      <w:r>
        <w:rPr>
          <w:rFonts w:ascii="Times New Roman" w:hAnsi="Times New Roman"/>
          <w:sz w:val="26"/>
          <w:szCs w:val="26"/>
        </w:rPr>
        <w:t xml:space="preserve">phân tích, </w:t>
      </w:r>
      <w:r w:rsidRPr="00911E6D">
        <w:rPr>
          <w:rFonts w:ascii="Times New Roman" w:hAnsi="Times New Roman"/>
          <w:sz w:val="26"/>
          <w:szCs w:val="26"/>
        </w:rPr>
        <w:t>tổng hợp và áp dụng, đề tài đạt được một số kết quả như sau:</w:t>
      </w:r>
    </w:p>
    <w:p w:rsidR="003B11B1" w:rsidRDefault="003B11B1" w:rsidP="00074064">
      <w:pPr>
        <w:numPr>
          <w:ilvl w:val="0"/>
          <w:numId w:val="13"/>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aaaa</w:t>
      </w:r>
    </w:p>
    <w:p w:rsidR="00BE5793" w:rsidRPr="00911E6D" w:rsidRDefault="003B11B1" w:rsidP="00074064">
      <w:pPr>
        <w:numPr>
          <w:ilvl w:val="0"/>
          <w:numId w:val="13"/>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bbbbb</w:t>
      </w:r>
    </w:p>
    <w:p w:rsidR="004C77F8" w:rsidRPr="00727A3C" w:rsidRDefault="00276627" w:rsidP="00320C61">
      <w:pPr>
        <w:pStyle w:val="Heading2"/>
        <w:spacing w:before="240" w:after="120" w:line="312" w:lineRule="auto"/>
        <w:jc w:val="left"/>
        <w:rPr>
          <w:rFonts w:ascii="Times New Roman" w:hAnsi="Times New Roman"/>
          <w:sz w:val="28"/>
          <w:szCs w:val="26"/>
        </w:rPr>
      </w:pPr>
      <w:bookmarkStart w:id="168" w:name="_Toc57216380"/>
      <w:del w:id="169" w:author="PHONG VU" w:date="2021-04-27T13:27:00Z">
        <w:r w:rsidRPr="00727A3C" w:rsidDel="00AE13CF">
          <w:rPr>
            <w:rFonts w:ascii="Times New Roman" w:hAnsi="Times New Roman"/>
            <w:sz w:val="28"/>
            <w:szCs w:val="26"/>
          </w:rPr>
          <w:delText>5</w:delText>
        </w:r>
      </w:del>
      <w:ins w:id="170" w:author="PHONG VU" w:date="2021-04-27T13:27:00Z">
        <w:r w:rsidR="00AE13CF">
          <w:rPr>
            <w:rFonts w:ascii="Times New Roman" w:hAnsi="Times New Roman"/>
            <w:sz w:val="28"/>
            <w:szCs w:val="26"/>
          </w:rPr>
          <w:t>4</w:t>
        </w:r>
      </w:ins>
      <w:r w:rsidRPr="00727A3C">
        <w:rPr>
          <w:rFonts w:ascii="Times New Roman" w:hAnsi="Times New Roman"/>
          <w:sz w:val="28"/>
          <w:szCs w:val="26"/>
        </w:rPr>
        <w:t xml:space="preserve">. </w:t>
      </w:r>
      <w:r w:rsidR="004C77F8" w:rsidRPr="00727A3C">
        <w:rPr>
          <w:rFonts w:ascii="Times New Roman" w:hAnsi="Times New Roman"/>
          <w:sz w:val="28"/>
          <w:szCs w:val="26"/>
        </w:rPr>
        <w:t xml:space="preserve">Bố cục của </w:t>
      </w:r>
      <w:bookmarkEnd w:id="161"/>
      <w:bookmarkEnd w:id="162"/>
      <w:bookmarkEnd w:id="163"/>
      <w:bookmarkEnd w:id="164"/>
      <w:bookmarkEnd w:id="165"/>
      <w:bookmarkEnd w:id="166"/>
      <w:bookmarkEnd w:id="167"/>
      <w:bookmarkEnd w:id="168"/>
      <w:r w:rsidR="001F3B50">
        <w:rPr>
          <w:rFonts w:ascii="Times New Roman" w:hAnsi="Times New Roman"/>
          <w:sz w:val="28"/>
          <w:szCs w:val="26"/>
        </w:rPr>
        <w:t>đề tài</w:t>
      </w:r>
    </w:p>
    <w:p w:rsidR="00BE5793" w:rsidRPr="00911E6D" w:rsidRDefault="00BE5793" w:rsidP="00BE5793">
      <w:pPr>
        <w:spacing w:before="80" w:after="80" w:line="312" w:lineRule="auto"/>
        <w:ind w:firstLine="709"/>
        <w:jc w:val="both"/>
        <w:rPr>
          <w:rFonts w:ascii="Times New Roman" w:hAnsi="Times New Roman"/>
          <w:sz w:val="26"/>
          <w:szCs w:val="26"/>
        </w:rPr>
      </w:pPr>
      <w:bookmarkStart w:id="171" w:name="_Toc6684073"/>
      <w:bookmarkStart w:id="172" w:name="_Toc6684134"/>
      <w:r>
        <w:rPr>
          <w:rFonts w:ascii="Times New Roman" w:hAnsi="Times New Roman"/>
          <w:sz w:val="26"/>
          <w:szCs w:val="26"/>
        </w:rPr>
        <w:t xml:space="preserve">Sau </w:t>
      </w:r>
      <w:r w:rsidRPr="00911E6D">
        <w:rPr>
          <w:rFonts w:ascii="Times New Roman" w:hAnsi="Times New Roman"/>
          <w:sz w:val="26"/>
          <w:szCs w:val="26"/>
        </w:rPr>
        <w:t xml:space="preserve">phần </w:t>
      </w:r>
      <w:r w:rsidRPr="004F63A0">
        <w:rPr>
          <w:rFonts w:ascii="Times New Roman" w:hAnsi="Times New Roman"/>
          <w:i/>
          <w:sz w:val="26"/>
          <w:szCs w:val="26"/>
        </w:rPr>
        <w:t>Mở đầu</w:t>
      </w:r>
      <w:r w:rsidRPr="00911E6D">
        <w:rPr>
          <w:rFonts w:ascii="Times New Roman" w:hAnsi="Times New Roman"/>
          <w:sz w:val="26"/>
          <w:szCs w:val="26"/>
        </w:rPr>
        <w:t xml:space="preserve">, </w:t>
      </w:r>
      <w:r w:rsidR="003B11B1">
        <w:rPr>
          <w:rFonts w:ascii="Times New Roman" w:hAnsi="Times New Roman"/>
          <w:sz w:val="26"/>
          <w:szCs w:val="26"/>
        </w:rPr>
        <w:t>báo cáo</w:t>
      </w:r>
      <w:r w:rsidRPr="00911E6D">
        <w:rPr>
          <w:rFonts w:ascii="Times New Roman" w:hAnsi="Times New Roman"/>
          <w:sz w:val="26"/>
          <w:szCs w:val="26"/>
        </w:rPr>
        <w:t xml:space="preserve"> được trình bày trong ba chương</w:t>
      </w:r>
      <w:r>
        <w:rPr>
          <w:rFonts w:ascii="Times New Roman" w:hAnsi="Times New Roman"/>
          <w:sz w:val="26"/>
          <w:szCs w:val="26"/>
        </w:rPr>
        <w:t>, cụ thể</w:t>
      </w:r>
      <w:r w:rsidRPr="00911E6D">
        <w:rPr>
          <w:rFonts w:ascii="Times New Roman" w:hAnsi="Times New Roman"/>
          <w:sz w:val="26"/>
          <w:szCs w:val="26"/>
        </w:rPr>
        <w:t xml:space="preserve"> như sau:</w:t>
      </w:r>
    </w:p>
    <w:p w:rsidR="00BE5793" w:rsidRPr="00911E6D" w:rsidRDefault="00BE5793" w:rsidP="00BE5793">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Chương 1. </w:t>
      </w:r>
      <w:r w:rsidRPr="00911E6D">
        <w:rPr>
          <w:rFonts w:ascii="Times New Roman" w:hAnsi="Times New Roman"/>
          <w:i/>
          <w:sz w:val="26"/>
          <w:szCs w:val="26"/>
        </w:rPr>
        <w:t xml:space="preserve">Tổng quan về </w:t>
      </w:r>
      <w:r w:rsidR="003B11B1">
        <w:rPr>
          <w:rFonts w:ascii="Times New Roman" w:hAnsi="Times New Roman"/>
          <w:i/>
          <w:sz w:val="26"/>
          <w:szCs w:val="26"/>
        </w:rPr>
        <w:t>…</w:t>
      </w:r>
      <w:r w:rsidR="004F63A0">
        <w:rPr>
          <w:rFonts w:ascii="Times New Roman" w:hAnsi="Times New Roman"/>
          <w:i/>
          <w:sz w:val="26"/>
          <w:szCs w:val="26"/>
        </w:rPr>
        <w:t>.</w:t>
      </w:r>
      <w:r w:rsidRPr="00911E6D">
        <w:rPr>
          <w:rFonts w:ascii="Times New Roman" w:hAnsi="Times New Roman"/>
          <w:i/>
          <w:sz w:val="26"/>
          <w:szCs w:val="26"/>
        </w:rPr>
        <w:t xml:space="preserve"> </w:t>
      </w:r>
      <w:r w:rsidRPr="00911E6D">
        <w:rPr>
          <w:rFonts w:ascii="Times New Roman" w:hAnsi="Times New Roman"/>
          <w:sz w:val="26"/>
          <w:szCs w:val="26"/>
        </w:rPr>
        <w:t xml:space="preserve">Trong chương này, </w:t>
      </w:r>
      <w:r w:rsidR="003B11B1">
        <w:rPr>
          <w:rFonts w:ascii="Times New Roman" w:hAnsi="Times New Roman"/>
          <w:sz w:val="26"/>
          <w:szCs w:val="26"/>
        </w:rPr>
        <w:t>báo cáo</w:t>
      </w:r>
      <w:r w:rsidRPr="00911E6D">
        <w:rPr>
          <w:rFonts w:ascii="Times New Roman" w:hAnsi="Times New Roman"/>
          <w:sz w:val="26"/>
          <w:szCs w:val="26"/>
        </w:rPr>
        <w:t xml:space="preserve"> trình bày các khái niệm, đặc điểm,</w:t>
      </w:r>
    </w:p>
    <w:p w:rsidR="00BE5793" w:rsidRPr="00911E6D" w:rsidRDefault="00BE5793" w:rsidP="00BE5793">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Chương 2. </w:t>
      </w:r>
      <w:r w:rsidR="003B11B1">
        <w:rPr>
          <w:rFonts w:ascii="Times New Roman" w:hAnsi="Times New Roman"/>
          <w:i/>
          <w:sz w:val="26"/>
          <w:szCs w:val="26"/>
        </w:rPr>
        <w:t>Phân tích thiết kế</w:t>
      </w:r>
      <w:r w:rsidR="004F63A0">
        <w:rPr>
          <w:rFonts w:ascii="Times New Roman" w:hAnsi="Times New Roman"/>
          <w:i/>
          <w:sz w:val="26"/>
          <w:szCs w:val="26"/>
        </w:rPr>
        <w:t xml:space="preserve"> </w:t>
      </w:r>
      <w:r w:rsidR="003B11B1">
        <w:rPr>
          <w:rFonts w:ascii="Times New Roman" w:hAnsi="Times New Roman"/>
          <w:i/>
          <w:sz w:val="26"/>
          <w:szCs w:val="26"/>
        </w:rPr>
        <w:t>…</w:t>
      </w:r>
      <w:r w:rsidR="004F63A0">
        <w:rPr>
          <w:rFonts w:ascii="Times New Roman" w:hAnsi="Times New Roman"/>
          <w:sz w:val="26"/>
          <w:szCs w:val="26"/>
        </w:rPr>
        <w:t xml:space="preserve"> . </w:t>
      </w:r>
      <w:r w:rsidRPr="00911E6D">
        <w:rPr>
          <w:rFonts w:ascii="Times New Roman" w:hAnsi="Times New Roman"/>
          <w:sz w:val="26"/>
          <w:szCs w:val="26"/>
        </w:rPr>
        <w:t xml:space="preserve">Nội dung chương bao gồm các </w:t>
      </w:r>
    </w:p>
    <w:p w:rsidR="00BE5793" w:rsidRDefault="00BE5793" w:rsidP="00BE5793">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Chương 3. </w:t>
      </w:r>
      <w:r w:rsidR="003B11B1" w:rsidRPr="003B11B1">
        <w:rPr>
          <w:rFonts w:ascii="Times New Roman" w:hAnsi="Times New Roman"/>
          <w:i/>
          <w:sz w:val="26"/>
          <w:szCs w:val="26"/>
        </w:rPr>
        <w:t xml:space="preserve">Xây dựng … </w:t>
      </w:r>
      <w:r w:rsidRPr="00911E6D">
        <w:rPr>
          <w:rFonts w:ascii="Times New Roman" w:hAnsi="Times New Roman"/>
          <w:sz w:val="26"/>
          <w:szCs w:val="26"/>
        </w:rPr>
        <w:t>Chương này đề xuất</w:t>
      </w:r>
      <w:r w:rsidR="003B11B1">
        <w:rPr>
          <w:rFonts w:ascii="Times New Roman" w:hAnsi="Times New Roman"/>
          <w:sz w:val="26"/>
          <w:szCs w:val="26"/>
        </w:rPr>
        <w:t>…</w:t>
      </w:r>
    </w:p>
    <w:p w:rsidR="00BE5793" w:rsidRPr="00911E6D" w:rsidRDefault="00BE5793" w:rsidP="00BE5793">
      <w:pPr>
        <w:spacing w:before="80" w:after="80" w:line="312" w:lineRule="auto"/>
        <w:ind w:firstLine="709"/>
        <w:jc w:val="both"/>
        <w:rPr>
          <w:rFonts w:ascii="Times New Roman" w:hAnsi="Times New Roman"/>
          <w:sz w:val="26"/>
          <w:szCs w:val="26"/>
        </w:rPr>
      </w:pPr>
      <w:r>
        <w:rPr>
          <w:rFonts w:ascii="Times New Roman" w:hAnsi="Times New Roman"/>
          <w:sz w:val="26"/>
          <w:szCs w:val="26"/>
        </w:rPr>
        <w:t xml:space="preserve">Cuối cùng là </w:t>
      </w:r>
      <w:r w:rsidRPr="004F63A0">
        <w:rPr>
          <w:rFonts w:ascii="Times New Roman" w:hAnsi="Times New Roman"/>
          <w:i/>
          <w:sz w:val="26"/>
          <w:szCs w:val="26"/>
        </w:rPr>
        <w:t>Kết luận</w:t>
      </w:r>
      <w:r>
        <w:rPr>
          <w:rFonts w:ascii="Times New Roman" w:hAnsi="Times New Roman"/>
          <w:sz w:val="26"/>
          <w:szCs w:val="26"/>
        </w:rPr>
        <w:t xml:space="preserve">, </w:t>
      </w:r>
      <w:r w:rsidR="002C6B9F" w:rsidRPr="004F63A0">
        <w:rPr>
          <w:rFonts w:ascii="Times New Roman" w:hAnsi="Times New Roman"/>
          <w:i/>
          <w:sz w:val="26"/>
          <w:szCs w:val="26"/>
        </w:rPr>
        <w:t>T</w:t>
      </w:r>
      <w:r w:rsidRPr="004F63A0">
        <w:rPr>
          <w:rFonts w:ascii="Times New Roman" w:hAnsi="Times New Roman"/>
          <w:i/>
          <w:sz w:val="26"/>
          <w:szCs w:val="26"/>
        </w:rPr>
        <w:t>ài liệu tham khảo</w:t>
      </w:r>
      <w:r w:rsidR="004F63A0">
        <w:rPr>
          <w:rFonts w:ascii="Times New Roman" w:hAnsi="Times New Roman"/>
          <w:sz w:val="26"/>
          <w:szCs w:val="26"/>
        </w:rPr>
        <w:t xml:space="preserve"> và </w:t>
      </w:r>
      <w:r w:rsidR="004F63A0" w:rsidRPr="004F63A0">
        <w:rPr>
          <w:rFonts w:ascii="Times New Roman" w:hAnsi="Times New Roman"/>
          <w:i/>
          <w:sz w:val="26"/>
          <w:szCs w:val="26"/>
        </w:rPr>
        <w:t>Phụ lục</w:t>
      </w:r>
      <w:r>
        <w:rPr>
          <w:rFonts w:ascii="Times New Roman" w:hAnsi="Times New Roman"/>
          <w:sz w:val="26"/>
          <w:szCs w:val="26"/>
        </w:rPr>
        <w:t xml:space="preserve"> liên quan đến </w:t>
      </w:r>
      <w:r w:rsidR="003B11B1">
        <w:rPr>
          <w:rFonts w:ascii="Times New Roman" w:hAnsi="Times New Roman"/>
          <w:sz w:val="26"/>
          <w:szCs w:val="26"/>
        </w:rPr>
        <w:t>đề tài</w:t>
      </w:r>
      <w:r>
        <w:rPr>
          <w:rFonts w:ascii="Times New Roman" w:hAnsi="Times New Roman"/>
          <w:sz w:val="26"/>
          <w:szCs w:val="26"/>
        </w:rPr>
        <w:t>.</w:t>
      </w:r>
    </w:p>
    <w:p w:rsidR="00B76F10" w:rsidRDefault="00276627" w:rsidP="00B76F10">
      <w:pPr>
        <w:pStyle w:val="Heading1"/>
        <w:spacing w:before="600" w:after="600" w:line="312" w:lineRule="auto"/>
        <w:jc w:val="center"/>
        <w:rPr>
          <w:rFonts w:ascii="Times New Roman" w:hAnsi="Times New Roman"/>
          <w:b/>
          <w:i w:val="0"/>
          <w:sz w:val="32"/>
          <w:szCs w:val="32"/>
        </w:rPr>
      </w:pPr>
      <w:r w:rsidRPr="00911E6D">
        <w:rPr>
          <w:rFonts w:ascii="Times New Roman" w:hAnsi="Times New Roman"/>
          <w:b/>
          <w:i w:val="0"/>
          <w:sz w:val="32"/>
          <w:szCs w:val="32"/>
        </w:rPr>
        <w:br w:type="page"/>
      </w:r>
      <w:bookmarkStart w:id="173" w:name="_Toc6688602"/>
      <w:bookmarkStart w:id="174" w:name="_Toc7253368"/>
      <w:bookmarkStart w:id="175" w:name="_Toc7978875"/>
      <w:bookmarkStart w:id="176" w:name="_Toc8806001"/>
      <w:bookmarkStart w:id="177" w:name="_Toc9016568"/>
    </w:p>
    <w:p w:rsidR="00B76F10" w:rsidRPr="00320C61" w:rsidRDefault="00B76F10" w:rsidP="00B76F10">
      <w:pPr>
        <w:pStyle w:val="Heading1"/>
        <w:spacing w:before="600" w:after="600" w:line="312" w:lineRule="auto"/>
        <w:jc w:val="center"/>
        <w:rPr>
          <w:rFonts w:ascii="Times New Roman" w:hAnsi="Times New Roman"/>
          <w:b/>
          <w:i w:val="0"/>
          <w:sz w:val="40"/>
          <w:szCs w:val="32"/>
        </w:rPr>
      </w:pPr>
    </w:p>
    <w:p w:rsidR="00606596" w:rsidRPr="00320C61" w:rsidRDefault="00337D63" w:rsidP="00B76F10">
      <w:pPr>
        <w:pStyle w:val="Heading1"/>
        <w:spacing w:before="600" w:after="600" w:line="312" w:lineRule="auto"/>
        <w:jc w:val="center"/>
        <w:rPr>
          <w:rFonts w:ascii="Times New Roman" w:hAnsi="Times New Roman"/>
          <w:i w:val="0"/>
          <w:sz w:val="32"/>
          <w:szCs w:val="26"/>
        </w:rPr>
      </w:pPr>
      <w:bookmarkStart w:id="178" w:name="_Toc57216381"/>
      <w:r w:rsidRPr="00320C61">
        <w:rPr>
          <w:rFonts w:ascii="Times New Roman" w:hAnsi="Times New Roman"/>
          <w:b/>
          <w:i w:val="0"/>
          <w:sz w:val="36"/>
          <w:szCs w:val="32"/>
        </w:rPr>
        <w:t>Chương 1.</w:t>
      </w:r>
      <w:r w:rsidR="00C9702A" w:rsidRPr="00320C61">
        <w:rPr>
          <w:rFonts w:ascii="Times New Roman" w:hAnsi="Times New Roman"/>
          <w:b/>
          <w:i w:val="0"/>
          <w:sz w:val="36"/>
          <w:szCs w:val="32"/>
        </w:rPr>
        <w:t xml:space="preserve"> TỔNG QUAN VỀ </w:t>
      </w:r>
      <w:r w:rsidR="003B11B1">
        <w:rPr>
          <w:rFonts w:ascii="Times New Roman" w:hAnsi="Times New Roman"/>
          <w:b/>
          <w:i w:val="0"/>
          <w:sz w:val="36"/>
          <w:szCs w:val="32"/>
        </w:rPr>
        <w:t>…</w:t>
      </w:r>
      <w:bookmarkEnd w:id="171"/>
      <w:bookmarkEnd w:id="172"/>
      <w:bookmarkEnd w:id="173"/>
      <w:bookmarkEnd w:id="174"/>
      <w:bookmarkEnd w:id="175"/>
      <w:bookmarkEnd w:id="176"/>
      <w:bookmarkEnd w:id="177"/>
      <w:bookmarkEnd w:id="178"/>
    </w:p>
    <w:p w:rsidR="00BE5793" w:rsidRPr="00750B87" w:rsidRDefault="00BE5793" w:rsidP="00BE5793">
      <w:pPr>
        <w:spacing w:before="80" w:after="600" w:line="312" w:lineRule="auto"/>
        <w:ind w:firstLine="709"/>
        <w:jc w:val="both"/>
        <w:rPr>
          <w:rFonts w:ascii="Times New Roman" w:hAnsi="Times New Roman"/>
          <w:i/>
          <w:color w:val="FF0000"/>
          <w:sz w:val="26"/>
          <w:szCs w:val="26"/>
        </w:rPr>
      </w:pPr>
      <w:bookmarkStart w:id="179" w:name="_Toc6684074"/>
      <w:bookmarkStart w:id="180" w:name="_Toc6684135"/>
      <w:bookmarkStart w:id="181" w:name="_Toc6688603"/>
      <w:bookmarkStart w:id="182" w:name="_Toc7253369"/>
      <w:bookmarkStart w:id="183" w:name="_Toc7978876"/>
      <w:bookmarkStart w:id="184" w:name="_Toc8806002"/>
      <w:bookmarkStart w:id="185" w:name="_Toc9016569"/>
      <w:r w:rsidRPr="00750B87">
        <w:rPr>
          <w:rFonts w:ascii="Times New Roman" w:hAnsi="Times New Roman"/>
          <w:i/>
          <w:color w:val="FF0000"/>
          <w:sz w:val="26"/>
          <w:szCs w:val="26"/>
        </w:rPr>
        <w:t xml:space="preserve">Chương này trình bày khái niệm, </w:t>
      </w:r>
      <w:r w:rsidR="005C10B1" w:rsidRPr="00750B87">
        <w:rPr>
          <w:rFonts w:ascii="Times New Roman" w:hAnsi="Times New Roman"/>
          <w:i/>
          <w:color w:val="FF0000"/>
          <w:sz w:val="26"/>
          <w:szCs w:val="26"/>
        </w:rPr>
        <w:t>nêu các kiến thức, ngôn ngữ, công cụ,…sẽ sử dụng</w:t>
      </w:r>
    </w:p>
    <w:p w:rsidR="00F60505" w:rsidRPr="00727A3C" w:rsidRDefault="001D639D" w:rsidP="00320C61">
      <w:pPr>
        <w:pStyle w:val="Heading2"/>
        <w:spacing w:before="80" w:after="80" w:line="312" w:lineRule="auto"/>
        <w:jc w:val="left"/>
        <w:rPr>
          <w:rFonts w:ascii="Times New Roman" w:hAnsi="Times New Roman"/>
          <w:sz w:val="28"/>
          <w:szCs w:val="26"/>
        </w:rPr>
      </w:pPr>
      <w:bookmarkStart w:id="186" w:name="_Toc57216382"/>
      <w:r w:rsidRPr="00727A3C">
        <w:rPr>
          <w:rFonts w:ascii="Times New Roman" w:hAnsi="Times New Roman"/>
          <w:sz w:val="28"/>
          <w:szCs w:val="26"/>
        </w:rPr>
        <w:t>1.</w:t>
      </w:r>
      <w:r w:rsidR="00276627" w:rsidRPr="00727A3C">
        <w:rPr>
          <w:rFonts w:ascii="Times New Roman" w:hAnsi="Times New Roman"/>
          <w:sz w:val="28"/>
          <w:szCs w:val="26"/>
        </w:rPr>
        <w:t xml:space="preserve"> </w:t>
      </w:r>
      <w:bookmarkEnd w:id="179"/>
      <w:bookmarkEnd w:id="180"/>
      <w:bookmarkEnd w:id="181"/>
      <w:bookmarkEnd w:id="182"/>
      <w:bookmarkEnd w:id="183"/>
      <w:bookmarkEnd w:id="184"/>
      <w:bookmarkEnd w:id="185"/>
      <w:r w:rsidR="003358B2">
        <w:rPr>
          <w:rFonts w:ascii="Times New Roman" w:hAnsi="Times New Roman"/>
          <w:sz w:val="28"/>
          <w:szCs w:val="26"/>
        </w:rPr>
        <w:t>AAAAAAA</w:t>
      </w:r>
      <w:bookmarkEnd w:id="186"/>
    </w:p>
    <w:p w:rsidR="00F60505" w:rsidRPr="003358B2" w:rsidRDefault="001D639D" w:rsidP="00320C61">
      <w:pPr>
        <w:pStyle w:val="StyleHeading3TimesNewRomanJustifiedBefore4ptAfter"/>
      </w:pPr>
      <w:bookmarkStart w:id="187" w:name="_Toc6684075"/>
      <w:bookmarkStart w:id="188" w:name="_Toc6684136"/>
      <w:bookmarkStart w:id="189" w:name="_Toc6688604"/>
      <w:bookmarkStart w:id="190" w:name="_Toc7253370"/>
      <w:bookmarkStart w:id="191" w:name="_Toc7978877"/>
      <w:bookmarkStart w:id="192" w:name="_Toc8806003"/>
      <w:bookmarkStart w:id="193" w:name="_Toc9016570"/>
      <w:bookmarkStart w:id="194" w:name="_Toc57216383"/>
      <w:r w:rsidRPr="00911E6D">
        <w:t xml:space="preserve">1.1. </w:t>
      </w:r>
      <w:bookmarkEnd w:id="187"/>
      <w:bookmarkEnd w:id="188"/>
      <w:bookmarkEnd w:id="189"/>
      <w:bookmarkEnd w:id="190"/>
      <w:bookmarkEnd w:id="191"/>
      <w:bookmarkEnd w:id="192"/>
      <w:bookmarkEnd w:id="193"/>
      <w:r w:rsidR="003358B2">
        <w:t>aaaaaaaa111</w:t>
      </w:r>
      <w:bookmarkEnd w:id="194"/>
    </w:p>
    <w:p w:rsidR="00BE5793" w:rsidRDefault="003358B2" w:rsidP="00BE5793">
      <w:pPr>
        <w:spacing w:before="80" w:after="80" w:line="312" w:lineRule="auto"/>
        <w:ind w:firstLine="709"/>
        <w:jc w:val="both"/>
        <w:rPr>
          <w:rFonts w:ascii="Times New Roman" w:hAnsi="Times New Roman"/>
          <w:sz w:val="26"/>
          <w:szCs w:val="26"/>
        </w:rPr>
      </w:pPr>
      <w:bookmarkStart w:id="195" w:name="_Toc6684077"/>
      <w:bookmarkStart w:id="196" w:name="_Toc6684138"/>
      <w:bookmarkStart w:id="197" w:name="_Toc6688606"/>
      <w:bookmarkStart w:id="198" w:name="_Toc7253372"/>
      <w:bookmarkStart w:id="199" w:name="_Toc7978878"/>
      <w:bookmarkStart w:id="200" w:name="_Toc8806004"/>
      <w:bookmarkStart w:id="201" w:name="_Toc9016571"/>
      <w:r>
        <w:rPr>
          <w:rFonts w:ascii="Times New Roman" w:hAnsi="Times New Roman"/>
          <w:sz w:val="26"/>
          <w:szCs w:val="26"/>
        </w:rPr>
        <w:t>S</w:t>
      </w:r>
      <w:r w:rsidR="00BE5793" w:rsidRPr="00911E6D">
        <w:rPr>
          <w:rFonts w:ascii="Times New Roman" w:hAnsi="Times New Roman"/>
          <w:sz w:val="26"/>
          <w:szCs w:val="26"/>
        </w:rPr>
        <w:t>ự tương tác qua lại</w:t>
      </w:r>
      <w:r>
        <w:rPr>
          <w:rFonts w:ascii="Times New Roman" w:hAnsi="Times New Roman"/>
          <w:sz w:val="26"/>
          <w:szCs w:val="26"/>
        </w:rPr>
        <w:t>…</w:t>
      </w:r>
      <w:r w:rsidR="00BE5793" w:rsidRPr="00911E6D">
        <w:rPr>
          <w:rFonts w:ascii="Times New Roman" w:hAnsi="Times New Roman"/>
          <w:sz w:val="26"/>
          <w:szCs w:val="26"/>
        </w:rPr>
        <w:t xml:space="preserve"> để giải quyết một số vấn đề nào đó</w:t>
      </w:r>
      <w:r w:rsidR="00BE5793">
        <w:rPr>
          <w:rFonts w:ascii="Times New Roman" w:hAnsi="Times New Roman"/>
          <w:sz w:val="26"/>
          <w:szCs w:val="26"/>
        </w:rPr>
        <w:t>,</w:t>
      </w:r>
      <w:r w:rsidR="00BE5793" w:rsidRPr="00911E6D">
        <w:rPr>
          <w:rFonts w:ascii="Times New Roman" w:hAnsi="Times New Roman"/>
          <w:sz w:val="26"/>
          <w:szCs w:val="26"/>
        </w:rPr>
        <w:t xml:space="preserve"> nhằm đạt được nh</w:t>
      </w:r>
      <w:r w:rsidR="00BE5793">
        <w:rPr>
          <w:rFonts w:ascii="Times New Roman" w:hAnsi="Times New Roman"/>
          <w:sz w:val="26"/>
          <w:szCs w:val="26"/>
        </w:rPr>
        <w:t xml:space="preserve">ững mục tiêu khác nhau đề ra </w:t>
      </w:r>
      <w:r w:rsidR="007308BA">
        <w:rPr>
          <w:rFonts w:ascii="Times New Roman" w:hAnsi="Times New Roman"/>
          <w:sz w:val="26"/>
          <w:szCs w:val="26"/>
        </w:rPr>
        <w:fldChar w:fldCharType="begin"/>
      </w:r>
      <w:r w:rsidR="007308BA">
        <w:rPr>
          <w:rFonts w:ascii="Times New Roman" w:hAnsi="Times New Roman"/>
          <w:sz w:val="26"/>
          <w:szCs w:val="26"/>
        </w:rPr>
        <w:instrText xml:space="preserve"> REF _Ref9524398 \r \h </w:instrText>
      </w:r>
      <w:r w:rsidR="007308BA">
        <w:rPr>
          <w:rFonts w:ascii="Times New Roman" w:hAnsi="Times New Roman"/>
          <w:sz w:val="26"/>
          <w:szCs w:val="26"/>
        </w:rPr>
      </w:r>
      <w:r w:rsidR="007308BA">
        <w:rPr>
          <w:rFonts w:ascii="Times New Roman" w:hAnsi="Times New Roman"/>
          <w:sz w:val="26"/>
          <w:szCs w:val="26"/>
        </w:rPr>
        <w:fldChar w:fldCharType="separate"/>
      </w:r>
      <w:r>
        <w:rPr>
          <w:rFonts w:ascii="Times New Roman" w:hAnsi="Times New Roman"/>
          <w:sz w:val="26"/>
          <w:szCs w:val="26"/>
        </w:rPr>
        <w:t>[6]</w:t>
      </w:r>
      <w:r w:rsidR="007308BA">
        <w:rPr>
          <w:rFonts w:ascii="Times New Roman" w:hAnsi="Times New Roman"/>
          <w:sz w:val="26"/>
          <w:szCs w:val="26"/>
        </w:rPr>
        <w:fldChar w:fldCharType="end"/>
      </w:r>
      <w:r w:rsidR="00BE5793">
        <w:rPr>
          <w:rFonts w:ascii="Times New Roman" w:hAnsi="Times New Roman"/>
          <w:sz w:val="26"/>
          <w:szCs w:val="26"/>
        </w:rPr>
        <w:t xml:space="preserve">.   </w:t>
      </w:r>
    </w:p>
    <w:p w:rsidR="00332D88" w:rsidRPr="003358B2" w:rsidRDefault="00D613D2" w:rsidP="00320C61">
      <w:pPr>
        <w:pStyle w:val="StyleHeading3TimesNewRomanJustifiedAfter4ptLinesp"/>
      </w:pPr>
      <w:bookmarkStart w:id="202" w:name="_Toc57216384"/>
      <w:r>
        <w:t>1.2</w:t>
      </w:r>
      <w:r w:rsidR="001D639D" w:rsidRPr="00911E6D">
        <w:t>.</w:t>
      </w:r>
      <w:r w:rsidR="00E727E5" w:rsidRPr="00911E6D">
        <w:t xml:space="preserve"> </w:t>
      </w:r>
      <w:bookmarkEnd w:id="195"/>
      <w:bookmarkEnd w:id="196"/>
      <w:bookmarkEnd w:id="197"/>
      <w:bookmarkEnd w:id="198"/>
      <w:bookmarkEnd w:id="199"/>
      <w:bookmarkEnd w:id="200"/>
      <w:bookmarkEnd w:id="201"/>
      <w:r w:rsidR="003358B2" w:rsidRPr="003358B2">
        <w:t xml:space="preserve"> </w:t>
      </w:r>
      <w:r w:rsidR="003358B2">
        <w:t>aaaaaaa222</w:t>
      </w:r>
      <w:bookmarkEnd w:id="202"/>
    </w:p>
    <w:p w:rsidR="005E0A0D" w:rsidRPr="00320C61" w:rsidRDefault="005E0A0D" w:rsidP="0012700D">
      <w:pPr>
        <w:pStyle w:val="Heading4"/>
        <w:spacing w:before="80" w:after="80" w:line="312" w:lineRule="auto"/>
        <w:jc w:val="left"/>
        <w:rPr>
          <w:rFonts w:ascii="Times New Roman" w:hAnsi="Times New Roman"/>
          <w:b/>
          <w:sz w:val="26"/>
          <w:szCs w:val="26"/>
        </w:rPr>
      </w:pPr>
      <w:r w:rsidRPr="00320C61">
        <w:rPr>
          <w:rFonts w:ascii="Times New Roman" w:hAnsi="Times New Roman"/>
          <w:b/>
          <w:sz w:val="26"/>
          <w:szCs w:val="26"/>
        </w:rPr>
        <w:t xml:space="preserve">1.2.1. </w:t>
      </w:r>
      <w:r w:rsidR="003358B2">
        <w:rPr>
          <w:rFonts w:ascii="Times New Roman" w:hAnsi="Times New Roman"/>
          <w:b/>
          <w:sz w:val="26"/>
          <w:szCs w:val="26"/>
        </w:rPr>
        <w:t>aaaaaaa222a</w:t>
      </w:r>
      <w:r w:rsidR="00155C35" w:rsidRPr="00320C61">
        <w:rPr>
          <w:rFonts w:ascii="Times New Roman" w:hAnsi="Times New Roman"/>
          <w:b/>
          <w:sz w:val="26"/>
          <w:szCs w:val="26"/>
        </w:rPr>
        <w:t xml:space="preserve"> </w:t>
      </w:r>
    </w:p>
    <w:p w:rsidR="003358B2" w:rsidRDefault="00BE5793" w:rsidP="00BE5793">
      <w:pPr>
        <w:spacing w:before="80" w:after="80" w:line="312" w:lineRule="auto"/>
        <w:ind w:firstLine="709"/>
        <w:jc w:val="both"/>
        <w:rPr>
          <w:rFonts w:ascii="Times New Roman" w:hAnsi="Times New Roman"/>
          <w:sz w:val="26"/>
          <w:szCs w:val="26"/>
        </w:rPr>
      </w:pPr>
      <w:bookmarkStart w:id="203" w:name="_Toc6688608"/>
      <w:bookmarkStart w:id="204" w:name="_Toc7978879"/>
      <w:r w:rsidRPr="00911E6D">
        <w:rPr>
          <w:rFonts w:ascii="Times New Roman" w:hAnsi="Times New Roman"/>
          <w:sz w:val="26"/>
          <w:szCs w:val="26"/>
        </w:rPr>
        <w:t xml:space="preserve">Hiện nay, định hướng </w:t>
      </w:r>
      <w:r w:rsidR="003358B2">
        <w:rPr>
          <w:rFonts w:ascii="Times New Roman" w:hAnsi="Times New Roman"/>
          <w:sz w:val="26"/>
          <w:szCs w:val="26"/>
        </w:rPr>
        <w:t>….</w:t>
      </w:r>
      <w:r w:rsidRPr="00911E6D">
        <w:rPr>
          <w:rFonts w:ascii="Times New Roman" w:hAnsi="Times New Roman"/>
          <w:sz w:val="26"/>
          <w:szCs w:val="26"/>
        </w:rPr>
        <w:t xml:space="preserve"> học</w:t>
      </w:r>
      <w:r>
        <w:rPr>
          <w:rFonts w:ascii="Times New Roman" w:hAnsi="Times New Roman"/>
          <w:sz w:val="26"/>
          <w:szCs w:val="26"/>
        </w:rPr>
        <w:t xml:space="preserve"> </w:t>
      </w:r>
      <w:r w:rsidR="007308BA">
        <w:rPr>
          <w:rFonts w:ascii="Times New Roman" w:hAnsi="Times New Roman"/>
          <w:sz w:val="26"/>
          <w:szCs w:val="26"/>
        </w:rPr>
        <w:fldChar w:fldCharType="begin"/>
      </w:r>
      <w:r w:rsidR="007308BA">
        <w:rPr>
          <w:rFonts w:ascii="Times New Roman" w:hAnsi="Times New Roman"/>
          <w:sz w:val="26"/>
          <w:szCs w:val="26"/>
        </w:rPr>
        <w:instrText xml:space="preserve"> REF _Ref9524427 \r \h </w:instrText>
      </w:r>
      <w:r w:rsidR="007308BA">
        <w:rPr>
          <w:rFonts w:ascii="Times New Roman" w:hAnsi="Times New Roman"/>
          <w:sz w:val="26"/>
          <w:szCs w:val="26"/>
        </w:rPr>
      </w:r>
      <w:r w:rsidR="007308BA">
        <w:rPr>
          <w:rFonts w:ascii="Times New Roman" w:hAnsi="Times New Roman"/>
          <w:sz w:val="26"/>
          <w:szCs w:val="26"/>
        </w:rPr>
        <w:fldChar w:fldCharType="separate"/>
      </w:r>
      <w:r w:rsidR="002C6B9F">
        <w:rPr>
          <w:rFonts w:ascii="Times New Roman" w:hAnsi="Times New Roman"/>
          <w:sz w:val="26"/>
          <w:szCs w:val="26"/>
        </w:rPr>
        <w:t>[4]</w:t>
      </w:r>
      <w:r w:rsidR="007308BA">
        <w:rPr>
          <w:rFonts w:ascii="Times New Roman" w:hAnsi="Times New Roman"/>
          <w:sz w:val="26"/>
          <w:szCs w:val="26"/>
        </w:rPr>
        <w:fldChar w:fldCharType="end"/>
      </w:r>
      <w:r w:rsidRPr="00911E6D">
        <w:rPr>
          <w:rFonts w:ascii="Times New Roman" w:hAnsi="Times New Roman"/>
          <w:sz w:val="26"/>
          <w:szCs w:val="26"/>
        </w:rPr>
        <w:t xml:space="preserve">. </w:t>
      </w:r>
    </w:p>
    <w:p w:rsidR="003358B2" w:rsidRDefault="003358B2" w:rsidP="00BE5793">
      <w:pPr>
        <w:spacing w:before="80" w:after="80" w:line="312" w:lineRule="auto"/>
        <w:ind w:firstLine="709"/>
        <w:jc w:val="both"/>
        <w:rPr>
          <w:rFonts w:ascii="Times New Roman" w:hAnsi="Times New Roman"/>
          <w:sz w:val="26"/>
          <w:szCs w:val="26"/>
        </w:rPr>
      </w:pPr>
    </w:p>
    <w:p w:rsidR="003358B2" w:rsidRPr="00727A3C" w:rsidRDefault="003358B2" w:rsidP="003358B2">
      <w:pPr>
        <w:pStyle w:val="Heading2"/>
        <w:spacing w:before="80" w:after="80" w:line="312" w:lineRule="auto"/>
        <w:jc w:val="left"/>
        <w:rPr>
          <w:rFonts w:ascii="Times New Roman" w:hAnsi="Times New Roman"/>
          <w:sz w:val="28"/>
          <w:szCs w:val="26"/>
        </w:rPr>
      </w:pPr>
      <w:bookmarkStart w:id="205" w:name="_Toc57216385"/>
      <w:r>
        <w:rPr>
          <w:rFonts w:ascii="Times New Roman" w:hAnsi="Times New Roman"/>
          <w:sz w:val="28"/>
          <w:szCs w:val="26"/>
        </w:rPr>
        <w:t>2</w:t>
      </w:r>
      <w:r w:rsidRPr="00727A3C">
        <w:rPr>
          <w:rFonts w:ascii="Times New Roman" w:hAnsi="Times New Roman"/>
          <w:sz w:val="28"/>
          <w:szCs w:val="26"/>
        </w:rPr>
        <w:t xml:space="preserve">. </w:t>
      </w:r>
      <w:r>
        <w:rPr>
          <w:rFonts w:ascii="Times New Roman" w:hAnsi="Times New Roman"/>
          <w:sz w:val="28"/>
          <w:szCs w:val="26"/>
        </w:rPr>
        <w:t>BBBBBBBBBBB</w:t>
      </w:r>
      <w:bookmarkEnd w:id="205"/>
    </w:p>
    <w:p w:rsidR="003358B2" w:rsidRPr="004B62F6" w:rsidRDefault="003358B2" w:rsidP="003358B2">
      <w:pPr>
        <w:pStyle w:val="StyleHeading3TimesNewRomanJustifiedBefore4ptAfter"/>
      </w:pPr>
      <w:bookmarkStart w:id="206" w:name="_Toc57216386"/>
      <w:r w:rsidRPr="00911E6D">
        <w:t xml:space="preserve">1.1. </w:t>
      </w:r>
      <w:r>
        <w:t>bbbbbbbbbb111</w:t>
      </w:r>
      <w:bookmarkEnd w:id="206"/>
    </w:p>
    <w:p w:rsidR="003358B2" w:rsidRDefault="003358B2" w:rsidP="003358B2">
      <w:pPr>
        <w:pStyle w:val="StyleHeading3TimesNewRomanJustifiedAfter4ptLinesp"/>
      </w:pPr>
    </w:p>
    <w:p w:rsidR="003358B2" w:rsidRPr="004B62F6" w:rsidRDefault="003358B2" w:rsidP="003358B2">
      <w:pPr>
        <w:pStyle w:val="StyleHeading3TimesNewRomanJustifiedAfter4ptLinesp"/>
      </w:pPr>
      <w:bookmarkStart w:id="207" w:name="_Toc57216387"/>
      <w:r>
        <w:t>1.2</w:t>
      </w:r>
      <w:r w:rsidRPr="00911E6D">
        <w:t xml:space="preserve">. </w:t>
      </w:r>
      <w:r>
        <w:t>bbbbbbbbbb22222</w:t>
      </w:r>
      <w:bookmarkEnd w:id="207"/>
    </w:p>
    <w:p w:rsidR="00BE5793" w:rsidRPr="00911E6D" w:rsidRDefault="00BE5793" w:rsidP="00BE5793">
      <w:pPr>
        <w:spacing w:before="80" w:after="80" w:line="312" w:lineRule="auto"/>
        <w:ind w:firstLine="709"/>
        <w:jc w:val="both"/>
        <w:rPr>
          <w:rFonts w:ascii="Times New Roman" w:hAnsi="Times New Roman"/>
          <w:sz w:val="26"/>
          <w:szCs w:val="26"/>
        </w:rPr>
      </w:pPr>
    </w:p>
    <w:p w:rsidR="00F60505" w:rsidRPr="00FA13C1" w:rsidRDefault="00E727E5" w:rsidP="00320C61">
      <w:pPr>
        <w:pStyle w:val="Heading2"/>
        <w:spacing w:before="240" w:after="80" w:line="312" w:lineRule="auto"/>
        <w:jc w:val="left"/>
        <w:rPr>
          <w:rFonts w:ascii="Times New Roman" w:hAnsi="Times New Roman"/>
          <w:sz w:val="28"/>
          <w:szCs w:val="26"/>
        </w:rPr>
      </w:pPr>
      <w:bookmarkStart w:id="208" w:name="_Toc6684087"/>
      <w:bookmarkStart w:id="209" w:name="_Toc6684148"/>
      <w:bookmarkStart w:id="210" w:name="_Toc6688634"/>
      <w:bookmarkStart w:id="211" w:name="_Toc7253382"/>
      <w:bookmarkStart w:id="212" w:name="_Toc7978899"/>
      <w:bookmarkStart w:id="213" w:name="_Toc8806013"/>
      <w:bookmarkStart w:id="214" w:name="_Toc9016581"/>
      <w:bookmarkStart w:id="215" w:name="_Toc57216388"/>
      <w:bookmarkEnd w:id="203"/>
      <w:bookmarkEnd w:id="204"/>
      <w:r w:rsidRPr="00FA13C1">
        <w:rPr>
          <w:rFonts w:ascii="Times New Roman" w:hAnsi="Times New Roman"/>
          <w:sz w:val="28"/>
          <w:szCs w:val="26"/>
        </w:rPr>
        <w:t xml:space="preserve">3. </w:t>
      </w:r>
      <w:del w:id="216" w:author="PHONG VU" w:date="2021-04-27T13:27:00Z">
        <w:r w:rsidR="0034250E" w:rsidRPr="00FA13C1" w:rsidDel="00AE13CF">
          <w:rPr>
            <w:rFonts w:ascii="Times New Roman" w:hAnsi="Times New Roman"/>
            <w:sz w:val="28"/>
            <w:szCs w:val="26"/>
          </w:rPr>
          <w:delText>Kết chương</w:delText>
        </w:r>
      </w:del>
      <w:ins w:id="217" w:author="PHONG VU" w:date="2021-04-27T13:27:00Z">
        <w:r w:rsidR="00AE13CF">
          <w:rPr>
            <w:rFonts w:ascii="Times New Roman" w:hAnsi="Times New Roman"/>
            <w:sz w:val="28"/>
            <w:szCs w:val="26"/>
          </w:rPr>
          <w:t>CCC</w:t>
        </w:r>
      </w:ins>
      <w:del w:id="218" w:author="PHONG VU" w:date="2021-04-27T13:27:00Z">
        <w:r w:rsidR="0034250E" w:rsidRPr="00FA13C1" w:rsidDel="00AE13CF">
          <w:rPr>
            <w:rFonts w:ascii="Times New Roman" w:hAnsi="Times New Roman"/>
            <w:sz w:val="28"/>
            <w:szCs w:val="26"/>
          </w:rPr>
          <w:delText xml:space="preserve"> 1</w:delText>
        </w:r>
      </w:del>
      <w:bookmarkEnd w:id="208"/>
      <w:bookmarkEnd w:id="209"/>
      <w:bookmarkEnd w:id="210"/>
      <w:bookmarkEnd w:id="211"/>
      <w:bookmarkEnd w:id="212"/>
      <w:bookmarkEnd w:id="213"/>
      <w:bookmarkEnd w:id="214"/>
      <w:bookmarkEnd w:id="215"/>
    </w:p>
    <w:p w:rsidR="00553A59" w:rsidRPr="00FA13C1" w:rsidRDefault="002243D6" w:rsidP="00FA13C1">
      <w:pPr>
        <w:spacing w:line="360" w:lineRule="auto"/>
        <w:ind w:firstLine="720"/>
        <w:jc w:val="both"/>
        <w:rPr>
          <w:rFonts w:ascii="Times New Roman" w:hAnsi="Times New Roman"/>
          <w:sz w:val="26"/>
          <w:szCs w:val="26"/>
        </w:rPr>
      </w:pPr>
      <w:del w:id="219" w:author="PHONG VU" w:date="2021-04-27T13:27:00Z">
        <w:r w:rsidDel="00AE13CF">
          <w:rPr>
            <w:rFonts w:ascii="Times New Roman" w:hAnsi="Times New Roman"/>
            <w:i/>
            <w:sz w:val="26"/>
            <w:szCs w:val="26"/>
          </w:rPr>
          <w:delText>Thông qua tìm hiểu… t</w:delText>
        </w:r>
        <w:r w:rsidRPr="00D00FBA" w:rsidDel="00AE13CF">
          <w:rPr>
            <w:rFonts w:ascii="Times New Roman" w:hAnsi="Times New Roman"/>
            <w:i/>
            <w:sz w:val="26"/>
            <w:szCs w:val="26"/>
          </w:rPr>
          <w:delText xml:space="preserve">ừ đó, làm cơ sở đề xuất </w:delText>
        </w:r>
        <w:r w:rsidR="001D4C62" w:rsidDel="00AE13CF">
          <w:rPr>
            <w:rFonts w:ascii="Times New Roman" w:hAnsi="Times New Roman"/>
            <w:i/>
            <w:sz w:val="26"/>
            <w:szCs w:val="26"/>
          </w:rPr>
          <w:delText>…….</w:delText>
        </w:r>
        <w:r w:rsidDel="00AE13CF">
          <w:rPr>
            <w:rFonts w:ascii="Times New Roman" w:hAnsi="Times New Roman"/>
            <w:i/>
            <w:sz w:val="26"/>
            <w:szCs w:val="26"/>
          </w:rPr>
          <w:delText xml:space="preserve">sẽ </w:delText>
        </w:r>
        <w:r w:rsidRPr="00D00FBA" w:rsidDel="00AE13CF">
          <w:rPr>
            <w:rFonts w:ascii="Times New Roman" w:hAnsi="Times New Roman"/>
            <w:i/>
            <w:sz w:val="26"/>
            <w:szCs w:val="26"/>
          </w:rPr>
          <w:delText>được trình bày trong chương tiếp theo</w:delText>
        </w:r>
        <w:r w:rsidDel="00AE13CF">
          <w:rPr>
            <w:rFonts w:ascii="Times New Roman" w:hAnsi="Times New Roman"/>
            <w:i/>
            <w:sz w:val="26"/>
            <w:szCs w:val="26"/>
          </w:rPr>
          <w:delText xml:space="preserve">. </w:delText>
        </w:r>
      </w:del>
      <w:r w:rsidR="006D196D" w:rsidRPr="00911E6D">
        <w:rPr>
          <w:rFonts w:ascii="Times New Roman" w:hAnsi="Times New Roman"/>
          <w:sz w:val="26"/>
          <w:szCs w:val="26"/>
        </w:rPr>
        <w:br w:type="page"/>
      </w:r>
      <w:bookmarkStart w:id="220" w:name="_Toc6684088"/>
      <w:bookmarkStart w:id="221" w:name="_Toc6684149"/>
      <w:bookmarkStart w:id="222" w:name="_Toc6688635"/>
      <w:bookmarkStart w:id="223" w:name="_Toc7253383"/>
      <w:bookmarkStart w:id="224" w:name="_Toc7978900"/>
      <w:bookmarkStart w:id="225" w:name="_Toc8806014"/>
      <w:bookmarkStart w:id="226" w:name="_Toc9016582"/>
    </w:p>
    <w:p w:rsidR="00FA13C1" w:rsidRDefault="00FA13C1" w:rsidP="00553A59">
      <w:pPr>
        <w:pStyle w:val="Heading1"/>
        <w:spacing w:before="600" w:after="600" w:line="312" w:lineRule="auto"/>
        <w:jc w:val="center"/>
        <w:rPr>
          <w:rFonts w:ascii="Times New Roman" w:hAnsi="Times New Roman"/>
          <w:b/>
          <w:i w:val="0"/>
          <w:sz w:val="32"/>
          <w:szCs w:val="32"/>
        </w:rPr>
      </w:pPr>
    </w:p>
    <w:p w:rsidR="00D12650" w:rsidRPr="00320C61" w:rsidRDefault="00D12650" w:rsidP="00D12650">
      <w:pPr>
        <w:pStyle w:val="Heading1"/>
        <w:spacing w:before="600" w:after="600" w:line="312" w:lineRule="auto"/>
        <w:jc w:val="center"/>
        <w:rPr>
          <w:rFonts w:ascii="Times New Roman" w:hAnsi="Times New Roman"/>
          <w:i w:val="0"/>
          <w:sz w:val="32"/>
          <w:szCs w:val="26"/>
        </w:rPr>
      </w:pPr>
      <w:bookmarkStart w:id="227" w:name="_Toc57216389"/>
      <w:r w:rsidRPr="00320C61">
        <w:rPr>
          <w:rFonts w:ascii="Times New Roman" w:hAnsi="Times New Roman"/>
          <w:b/>
          <w:i w:val="0"/>
          <w:sz w:val="36"/>
          <w:szCs w:val="32"/>
        </w:rPr>
        <w:t xml:space="preserve">Chương </w:t>
      </w:r>
      <w:r>
        <w:rPr>
          <w:rFonts w:ascii="Times New Roman" w:hAnsi="Times New Roman"/>
          <w:b/>
          <w:i w:val="0"/>
          <w:sz w:val="36"/>
          <w:szCs w:val="32"/>
        </w:rPr>
        <w:t>2</w:t>
      </w:r>
      <w:r w:rsidRPr="00320C61">
        <w:rPr>
          <w:rFonts w:ascii="Times New Roman" w:hAnsi="Times New Roman"/>
          <w:b/>
          <w:i w:val="0"/>
          <w:sz w:val="36"/>
          <w:szCs w:val="32"/>
        </w:rPr>
        <w:t xml:space="preserve">. </w:t>
      </w:r>
      <w:r>
        <w:rPr>
          <w:rFonts w:ascii="Times New Roman" w:hAnsi="Times New Roman"/>
          <w:b/>
          <w:i w:val="0"/>
          <w:sz w:val="36"/>
          <w:szCs w:val="32"/>
        </w:rPr>
        <w:t>PHÂN TÍCH</w:t>
      </w:r>
      <w:r w:rsidRPr="00320C61">
        <w:rPr>
          <w:rFonts w:ascii="Times New Roman" w:hAnsi="Times New Roman"/>
          <w:b/>
          <w:i w:val="0"/>
          <w:sz w:val="36"/>
          <w:szCs w:val="32"/>
        </w:rPr>
        <w:t xml:space="preserve"> </w:t>
      </w:r>
      <w:r>
        <w:rPr>
          <w:rFonts w:ascii="Times New Roman" w:hAnsi="Times New Roman"/>
          <w:b/>
          <w:i w:val="0"/>
          <w:sz w:val="36"/>
          <w:szCs w:val="32"/>
        </w:rPr>
        <w:t>…</w:t>
      </w:r>
      <w:bookmarkEnd w:id="227"/>
    </w:p>
    <w:p w:rsidR="002243D6" w:rsidRDefault="002243D6" w:rsidP="002243D6">
      <w:pPr>
        <w:spacing w:after="600" w:line="360" w:lineRule="auto"/>
        <w:ind w:firstLine="709"/>
        <w:jc w:val="both"/>
        <w:rPr>
          <w:rFonts w:ascii="Times New Roman" w:hAnsi="Times New Roman"/>
          <w:i/>
          <w:sz w:val="26"/>
          <w:szCs w:val="26"/>
        </w:rPr>
      </w:pPr>
      <w:bookmarkStart w:id="228" w:name="_Toc6684089"/>
      <w:bookmarkStart w:id="229" w:name="_Toc6684150"/>
      <w:bookmarkStart w:id="230" w:name="_Toc6688636"/>
      <w:bookmarkStart w:id="231" w:name="_Toc7253384"/>
      <w:bookmarkStart w:id="232" w:name="_Toc7978901"/>
      <w:bookmarkStart w:id="233" w:name="_Toc8806015"/>
      <w:bookmarkStart w:id="234" w:name="_Toc9016583"/>
      <w:bookmarkEnd w:id="220"/>
      <w:bookmarkEnd w:id="221"/>
      <w:bookmarkEnd w:id="222"/>
      <w:bookmarkEnd w:id="223"/>
      <w:bookmarkEnd w:id="224"/>
      <w:bookmarkEnd w:id="225"/>
      <w:bookmarkEnd w:id="226"/>
      <w:r w:rsidRPr="00750B87">
        <w:rPr>
          <w:rFonts w:ascii="Times New Roman" w:hAnsi="Times New Roman"/>
          <w:i/>
          <w:color w:val="FF0000"/>
          <w:sz w:val="26"/>
          <w:szCs w:val="26"/>
        </w:rPr>
        <w:t xml:space="preserve">Chương này trình bày </w:t>
      </w:r>
      <w:r w:rsidR="001A47BE" w:rsidRPr="00750B87">
        <w:rPr>
          <w:rFonts w:ascii="Times New Roman" w:hAnsi="Times New Roman"/>
          <w:i/>
          <w:color w:val="FF0000"/>
          <w:sz w:val="26"/>
          <w:szCs w:val="26"/>
        </w:rPr>
        <w:t>các yêu cầu, các b</w:t>
      </w:r>
      <w:r w:rsidR="001A47BE" w:rsidRPr="00750B87">
        <w:rPr>
          <w:rFonts w:ascii="Times New Roman" w:hAnsi="Times New Roman" w:hint="eastAsia"/>
          <w:i/>
          <w:color w:val="FF0000"/>
          <w:sz w:val="26"/>
          <w:szCs w:val="26"/>
        </w:rPr>
        <w:t>ư</w:t>
      </w:r>
      <w:r w:rsidR="001A47BE" w:rsidRPr="00750B87">
        <w:rPr>
          <w:rFonts w:ascii="Times New Roman" w:hAnsi="Times New Roman"/>
          <w:i/>
          <w:color w:val="FF0000"/>
          <w:sz w:val="26"/>
          <w:szCs w:val="26"/>
        </w:rPr>
        <w:t>ớc thiết kế…</w:t>
      </w:r>
      <w:r w:rsidR="001A47BE" w:rsidRPr="00750B87">
        <w:rPr>
          <w:rFonts w:ascii="Times New Roman" w:hAnsi="Times New Roman" w:hint="eastAsia"/>
          <w:i/>
          <w:color w:val="FF0000"/>
          <w:sz w:val="26"/>
          <w:szCs w:val="26"/>
        </w:rPr>
        <w:t>đ</w:t>
      </w:r>
      <w:r w:rsidR="001A47BE" w:rsidRPr="00750B87">
        <w:rPr>
          <w:rFonts w:ascii="Times New Roman" w:hAnsi="Times New Roman"/>
          <w:i/>
          <w:color w:val="FF0000"/>
          <w:sz w:val="26"/>
          <w:szCs w:val="26"/>
        </w:rPr>
        <w:t xml:space="preserve">ể thực hiện nhằm giải quyết vấn </w:t>
      </w:r>
      <w:r w:rsidR="001A47BE" w:rsidRPr="00750B87">
        <w:rPr>
          <w:rFonts w:ascii="Times New Roman" w:hAnsi="Times New Roman" w:hint="eastAsia"/>
          <w:i/>
          <w:color w:val="FF0000"/>
          <w:sz w:val="26"/>
          <w:szCs w:val="26"/>
        </w:rPr>
        <w:t>đ</w:t>
      </w:r>
      <w:r w:rsidR="001A47BE" w:rsidRPr="00750B87">
        <w:rPr>
          <w:rFonts w:ascii="Times New Roman" w:hAnsi="Times New Roman"/>
          <w:i/>
          <w:color w:val="FF0000"/>
          <w:sz w:val="26"/>
          <w:szCs w:val="26"/>
        </w:rPr>
        <w:t>ề</w:t>
      </w:r>
      <w:r w:rsidR="00D12650" w:rsidRPr="00750B87">
        <w:rPr>
          <w:rFonts w:ascii="Times New Roman" w:hAnsi="Times New Roman"/>
          <w:i/>
          <w:color w:val="FF0000"/>
          <w:sz w:val="26"/>
          <w:szCs w:val="26"/>
        </w:rPr>
        <w:t>…</w:t>
      </w:r>
      <w:r w:rsidRPr="00750B87">
        <w:rPr>
          <w:rFonts w:ascii="Times New Roman" w:hAnsi="Times New Roman"/>
          <w:i/>
          <w:color w:val="FF0000"/>
          <w:sz w:val="26"/>
          <w:szCs w:val="26"/>
        </w:rPr>
        <w:t xml:space="preserve"> </w:t>
      </w:r>
      <w:r w:rsidRPr="002243D6">
        <w:rPr>
          <w:rFonts w:ascii="Times New Roman" w:hAnsi="Times New Roman"/>
          <w:i/>
          <w:sz w:val="26"/>
          <w:szCs w:val="26"/>
        </w:rPr>
        <w:t>.</w:t>
      </w:r>
    </w:p>
    <w:p w:rsidR="002243D6" w:rsidRPr="00FA13C1" w:rsidRDefault="00D12650" w:rsidP="00320C61">
      <w:pPr>
        <w:pStyle w:val="Heading2"/>
        <w:numPr>
          <w:ilvl w:val="0"/>
          <w:numId w:val="20"/>
        </w:numPr>
        <w:spacing w:before="80" w:after="80" w:line="312" w:lineRule="auto"/>
        <w:ind w:left="284" w:hanging="284"/>
        <w:jc w:val="left"/>
        <w:rPr>
          <w:rFonts w:ascii="Times New Roman" w:hAnsi="Times New Roman"/>
          <w:sz w:val="28"/>
          <w:szCs w:val="26"/>
        </w:rPr>
      </w:pPr>
      <w:bookmarkStart w:id="235" w:name="_Toc57216390"/>
      <w:r>
        <w:rPr>
          <w:rFonts w:ascii="Times New Roman" w:hAnsi="Times New Roman"/>
          <w:sz w:val="28"/>
          <w:szCs w:val="26"/>
        </w:rPr>
        <w:t>AAAAA</w:t>
      </w:r>
      <w:bookmarkEnd w:id="235"/>
    </w:p>
    <w:p w:rsidR="002B513B" w:rsidRDefault="002243D6" w:rsidP="00750B87">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sidR="00D12650">
        <w:rPr>
          <w:rFonts w:ascii="Times New Roman" w:hAnsi="Times New Roman"/>
          <w:sz w:val="26"/>
          <w:szCs w:val="26"/>
        </w:rPr>
        <w:t>….</w:t>
      </w:r>
    </w:p>
    <w:p w:rsidR="00D12650" w:rsidRPr="00FA13C1" w:rsidRDefault="00D12650" w:rsidP="00D12650">
      <w:pPr>
        <w:pStyle w:val="Heading2"/>
        <w:numPr>
          <w:ilvl w:val="0"/>
          <w:numId w:val="20"/>
        </w:numPr>
        <w:spacing w:before="80" w:after="80" w:line="312" w:lineRule="auto"/>
        <w:ind w:left="284" w:hanging="284"/>
        <w:jc w:val="left"/>
        <w:rPr>
          <w:rFonts w:ascii="Times New Roman" w:hAnsi="Times New Roman"/>
          <w:sz w:val="28"/>
          <w:szCs w:val="26"/>
        </w:rPr>
      </w:pPr>
      <w:bookmarkStart w:id="236" w:name="_Toc57216391"/>
      <w:r>
        <w:rPr>
          <w:rFonts w:ascii="Times New Roman" w:hAnsi="Times New Roman"/>
          <w:sz w:val="28"/>
          <w:szCs w:val="26"/>
        </w:rPr>
        <w:t>BBBBBBB</w:t>
      </w:r>
      <w:bookmarkEnd w:id="236"/>
    </w:p>
    <w:p w:rsidR="00D12650" w:rsidDel="002B513B" w:rsidRDefault="00D12650" w:rsidP="00D12650">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rsidR="00D12650" w:rsidDel="002B513B" w:rsidRDefault="00D12650" w:rsidP="00750B87">
      <w:pPr>
        <w:spacing w:before="80" w:after="80" w:line="312" w:lineRule="auto"/>
        <w:ind w:firstLine="709"/>
        <w:jc w:val="both"/>
        <w:rPr>
          <w:rFonts w:ascii="Times New Roman" w:hAnsi="Times New Roman"/>
          <w:sz w:val="26"/>
          <w:szCs w:val="26"/>
        </w:rPr>
      </w:pPr>
    </w:p>
    <w:p w:rsidR="00D12650" w:rsidRPr="00FA13C1" w:rsidRDefault="00D12650" w:rsidP="00D12650">
      <w:pPr>
        <w:pStyle w:val="Heading2"/>
        <w:numPr>
          <w:ilvl w:val="0"/>
          <w:numId w:val="20"/>
        </w:numPr>
        <w:spacing w:before="80" w:after="80" w:line="312" w:lineRule="auto"/>
        <w:jc w:val="left"/>
        <w:rPr>
          <w:rFonts w:ascii="Times New Roman" w:hAnsi="Times New Roman"/>
          <w:sz w:val="28"/>
          <w:szCs w:val="26"/>
        </w:rPr>
      </w:pPr>
      <w:bookmarkStart w:id="237" w:name="_Toc57216270"/>
      <w:bookmarkStart w:id="238" w:name="_Toc57216392"/>
      <w:bookmarkStart w:id="239" w:name="_Toc57216271"/>
      <w:bookmarkStart w:id="240" w:name="_Toc57216393"/>
      <w:bookmarkStart w:id="241" w:name="_Toc57216272"/>
      <w:bookmarkStart w:id="242" w:name="_Toc57216394"/>
      <w:bookmarkStart w:id="243" w:name="_Toc57216273"/>
      <w:bookmarkStart w:id="244" w:name="_Toc57216395"/>
      <w:bookmarkStart w:id="245" w:name="_Toc57216274"/>
      <w:bookmarkStart w:id="246" w:name="_Toc57216396"/>
      <w:bookmarkStart w:id="247" w:name="_Toc57216275"/>
      <w:bookmarkStart w:id="248" w:name="_Toc57216397"/>
      <w:bookmarkStart w:id="249" w:name="_Toc57216276"/>
      <w:bookmarkStart w:id="250" w:name="_Toc57216398"/>
      <w:bookmarkStart w:id="251" w:name="_Toc57216277"/>
      <w:bookmarkStart w:id="252" w:name="_Toc57216399"/>
      <w:bookmarkStart w:id="253" w:name="_Toc57216278"/>
      <w:bookmarkStart w:id="254" w:name="_Toc57216400"/>
      <w:bookmarkStart w:id="255" w:name="_Toc57216279"/>
      <w:bookmarkStart w:id="256" w:name="_Toc57216401"/>
      <w:bookmarkStart w:id="257" w:name="_Toc57216280"/>
      <w:bookmarkStart w:id="258" w:name="_Toc57216402"/>
      <w:bookmarkStart w:id="259" w:name="_Toc57216281"/>
      <w:bookmarkStart w:id="260" w:name="_Toc57216403"/>
      <w:bookmarkStart w:id="261" w:name="_Toc57216282"/>
      <w:bookmarkStart w:id="262" w:name="_Toc57216404"/>
      <w:bookmarkStart w:id="263" w:name="_Toc57216283"/>
      <w:bookmarkStart w:id="264" w:name="_Toc57216405"/>
      <w:bookmarkStart w:id="265" w:name="_Toc57216284"/>
      <w:bookmarkStart w:id="266" w:name="_Toc57216406"/>
      <w:bookmarkStart w:id="267" w:name="_Toc57216285"/>
      <w:bookmarkStart w:id="268" w:name="_Toc57216407"/>
      <w:bookmarkStart w:id="269" w:name="_Toc57216286"/>
      <w:bookmarkStart w:id="270" w:name="_Toc57216408"/>
      <w:bookmarkStart w:id="271" w:name="_Toc57216287"/>
      <w:bookmarkStart w:id="272" w:name="_Toc57216409"/>
      <w:bookmarkStart w:id="273" w:name="_Toc57216288"/>
      <w:bookmarkStart w:id="274" w:name="_Toc57216410"/>
      <w:bookmarkStart w:id="275" w:name="_Toc57216289"/>
      <w:bookmarkStart w:id="276" w:name="_Toc57216411"/>
      <w:bookmarkStart w:id="277" w:name="_Toc57216290"/>
      <w:bookmarkStart w:id="278" w:name="_Toc57216412"/>
      <w:bookmarkStart w:id="279" w:name="_Toc57216291"/>
      <w:bookmarkStart w:id="280" w:name="_Toc57216413"/>
      <w:bookmarkStart w:id="281" w:name="_Toc57216292"/>
      <w:bookmarkStart w:id="282" w:name="_Toc57216414"/>
      <w:bookmarkStart w:id="283" w:name="_Toc57216293"/>
      <w:bookmarkStart w:id="284" w:name="_Toc57216415"/>
      <w:bookmarkStart w:id="285" w:name="_Toc57216294"/>
      <w:bookmarkStart w:id="286" w:name="_Toc57216416"/>
      <w:bookmarkStart w:id="287" w:name="_Toc57216295"/>
      <w:bookmarkStart w:id="288" w:name="_Toc57216417"/>
      <w:bookmarkStart w:id="289" w:name="_Toc57216296"/>
      <w:bookmarkStart w:id="290" w:name="_Toc57216418"/>
      <w:bookmarkStart w:id="291" w:name="_Toc57216297"/>
      <w:bookmarkStart w:id="292" w:name="_Toc57216419"/>
      <w:bookmarkStart w:id="293" w:name="_Toc57216298"/>
      <w:bookmarkStart w:id="294" w:name="_Toc57216420"/>
      <w:bookmarkStart w:id="295" w:name="_Toc57216299"/>
      <w:bookmarkStart w:id="296" w:name="_Toc57216421"/>
      <w:bookmarkStart w:id="297" w:name="_Toc57216300"/>
      <w:bookmarkStart w:id="298" w:name="_Toc57216422"/>
      <w:bookmarkStart w:id="299" w:name="_Toc57216301"/>
      <w:bookmarkStart w:id="300" w:name="_Toc57216423"/>
      <w:bookmarkStart w:id="301" w:name="_Toc57216302"/>
      <w:bookmarkStart w:id="302" w:name="_Toc57216424"/>
      <w:bookmarkStart w:id="303" w:name="_Toc57216303"/>
      <w:bookmarkStart w:id="304" w:name="_Toc57216425"/>
      <w:bookmarkStart w:id="305" w:name="_Toc57216304"/>
      <w:bookmarkStart w:id="306" w:name="_Toc57216426"/>
      <w:bookmarkStart w:id="307" w:name="_Toc57216305"/>
      <w:bookmarkStart w:id="308" w:name="_Toc57216427"/>
      <w:bookmarkStart w:id="309" w:name="_Toc57216306"/>
      <w:bookmarkStart w:id="310" w:name="_Toc57216428"/>
      <w:bookmarkStart w:id="311" w:name="_Toc57216307"/>
      <w:bookmarkStart w:id="312" w:name="_Toc57216429"/>
      <w:bookmarkStart w:id="313" w:name="_Toc57216308"/>
      <w:bookmarkStart w:id="314" w:name="_Toc57216430"/>
      <w:bookmarkStart w:id="315" w:name="_Toc57216309"/>
      <w:bookmarkStart w:id="316" w:name="_Toc57216431"/>
      <w:bookmarkStart w:id="317" w:name="_Toc57216310"/>
      <w:bookmarkStart w:id="318" w:name="_Toc57216432"/>
      <w:bookmarkStart w:id="319" w:name="_Toc57216311"/>
      <w:bookmarkStart w:id="320" w:name="_Toc57216433"/>
      <w:bookmarkStart w:id="321" w:name="_Toc57216312"/>
      <w:bookmarkStart w:id="322" w:name="_Toc57216434"/>
      <w:bookmarkStart w:id="323" w:name="_Toc57216313"/>
      <w:bookmarkStart w:id="324" w:name="_Toc57216435"/>
      <w:bookmarkStart w:id="325" w:name="_Toc57216314"/>
      <w:bookmarkStart w:id="326" w:name="_Toc57216436"/>
      <w:bookmarkStart w:id="327" w:name="_Toc57216315"/>
      <w:bookmarkStart w:id="328" w:name="_Toc57216437"/>
      <w:bookmarkStart w:id="329" w:name="_Toc57216316"/>
      <w:bookmarkStart w:id="330" w:name="_Toc57216438"/>
      <w:bookmarkStart w:id="331" w:name="_Toc57216317"/>
      <w:bookmarkStart w:id="332" w:name="_Toc57216439"/>
      <w:bookmarkStart w:id="333" w:name="_Toc57216318"/>
      <w:bookmarkStart w:id="334" w:name="_Toc57216440"/>
      <w:bookmarkStart w:id="335" w:name="_Toc57216319"/>
      <w:bookmarkStart w:id="336" w:name="_Toc57216441"/>
      <w:bookmarkStart w:id="337" w:name="_Toc57216320"/>
      <w:bookmarkStart w:id="338" w:name="_Toc57216442"/>
      <w:bookmarkStart w:id="339" w:name="_Toc57216321"/>
      <w:bookmarkStart w:id="340" w:name="_Toc57216443"/>
      <w:bookmarkStart w:id="341" w:name="_Toc57216322"/>
      <w:bookmarkStart w:id="342" w:name="_Toc57216444"/>
      <w:bookmarkStart w:id="343" w:name="_Toc57216323"/>
      <w:bookmarkStart w:id="344" w:name="_Toc57216445"/>
      <w:bookmarkStart w:id="345" w:name="_Toc57216324"/>
      <w:bookmarkStart w:id="346" w:name="_Toc57216446"/>
      <w:bookmarkStart w:id="347" w:name="_Toc57216325"/>
      <w:bookmarkStart w:id="348" w:name="_Toc57216447"/>
      <w:bookmarkStart w:id="349" w:name="_Toc57216326"/>
      <w:bookmarkStart w:id="350" w:name="_Toc57216448"/>
      <w:bookmarkStart w:id="351" w:name="_Toc57216327"/>
      <w:bookmarkStart w:id="352" w:name="_Toc57216449"/>
      <w:bookmarkStart w:id="353" w:name="_Toc57216328"/>
      <w:bookmarkStart w:id="354" w:name="_Toc57216450"/>
      <w:bookmarkStart w:id="355" w:name="_Toc57216329"/>
      <w:bookmarkStart w:id="356" w:name="_Toc57216451"/>
      <w:bookmarkStart w:id="357" w:name="_Toc57216330"/>
      <w:bookmarkStart w:id="358" w:name="_Toc57216452"/>
      <w:bookmarkStart w:id="359" w:name="_Toc57216331"/>
      <w:bookmarkStart w:id="360" w:name="_Toc57216453"/>
      <w:bookmarkStart w:id="361" w:name="_Toc57216332"/>
      <w:bookmarkStart w:id="362" w:name="_Toc57216454"/>
      <w:bookmarkStart w:id="363" w:name="_Toc57216333"/>
      <w:bookmarkStart w:id="364" w:name="_Toc57216455"/>
      <w:bookmarkStart w:id="365" w:name="_Toc57216334"/>
      <w:bookmarkStart w:id="366" w:name="_Toc57216456"/>
      <w:bookmarkStart w:id="367" w:name="_Toc57216335"/>
      <w:bookmarkStart w:id="368" w:name="_Toc57216457"/>
      <w:bookmarkStart w:id="369" w:name="_Toc57216336"/>
      <w:bookmarkStart w:id="370" w:name="_Toc57216458"/>
      <w:bookmarkStart w:id="371" w:name="_Toc57216337"/>
      <w:bookmarkStart w:id="372" w:name="_Toc57216459"/>
      <w:bookmarkStart w:id="373" w:name="_Toc57216338"/>
      <w:bookmarkStart w:id="374" w:name="_Toc57216460"/>
      <w:bookmarkStart w:id="375" w:name="_Toc57216339"/>
      <w:bookmarkStart w:id="376" w:name="_Toc57216461"/>
      <w:bookmarkStart w:id="377" w:name="_Toc57216340"/>
      <w:bookmarkStart w:id="378" w:name="_Toc57216462"/>
      <w:bookmarkStart w:id="379" w:name="_Toc57216341"/>
      <w:bookmarkStart w:id="380" w:name="_Toc57216463"/>
      <w:bookmarkStart w:id="381" w:name="_Toc57216342"/>
      <w:bookmarkStart w:id="382" w:name="_Toc57216464"/>
      <w:bookmarkStart w:id="383" w:name="_Toc57216343"/>
      <w:bookmarkStart w:id="384" w:name="_Toc57216465"/>
      <w:bookmarkStart w:id="385" w:name="_Toc57216344"/>
      <w:bookmarkStart w:id="386" w:name="_Toc57216466"/>
      <w:bookmarkStart w:id="387" w:name="_Toc57216345"/>
      <w:bookmarkStart w:id="388" w:name="_Toc57216467"/>
      <w:bookmarkStart w:id="389" w:name="_Toc57216346"/>
      <w:bookmarkStart w:id="390" w:name="_Toc57216468"/>
      <w:bookmarkStart w:id="391" w:name="_Toc57216347"/>
      <w:bookmarkStart w:id="392" w:name="_Toc57216469"/>
      <w:bookmarkStart w:id="393" w:name="_Toc57216348"/>
      <w:bookmarkStart w:id="394" w:name="_Toc57216470"/>
      <w:bookmarkStart w:id="395" w:name="_Toc57216349"/>
      <w:bookmarkStart w:id="396" w:name="_Toc57216471"/>
      <w:bookmarkStart w:id="397" w:name="_Toc57216350"/>
      <w:bookmarkStart w:id="398" w:name="_Toc57216472"/>
      <w:bookmarkStart w:id="399" w:name="_Toc57216351"/>
      <w:bookmarkStart w:id="400" w:name="_Toc57216473"/>
      <w:bookmarkStart w:id="401" w:name="_Toc57216352"/>
      <w:bookmarkStart w:id="402" w:name="_Toc57216474"/>
      <w:bookmarkStart w:id="403" w:name="_Toc57216353"/>
      <w:bookmarkStart w:id="404" w:name="_Toc57216475"/>
      <w:bookmarkStart w:id="405" w:name="_Toc57216354"/>
      <w:bookmarkStart w:id="406" w:name="_Toc57216476"/>
      <w:bookmarkStart w:id="407" w:name="_Toc57216355"/>
      <w:bookmarkStart w:id="408" w:name="_Toc57216477"/>
      <w:bookmarkStart w:id="409" w:name="_Toc57216356"/>
      <w:bookmarkStart w:id="410" w:name="_Toc57216478"/>
      <w:bookmarkStart w:id="411" w:name="_Toc57216357"/>
      <w:bookmarkStart w:id="412" w:name="_Toc57216479"/>
      <w:bookmarkStart w:id="413" w:name="_Toc57216358"/>
      <w:bookmarkStart w:id="414" w:name="_Toc57216480"/>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r w:rsidRPr="00D12650">
        <w:rPr>
          <w:rFonts w:ascii="Times New Roman" w:hAnsi="Times New Roman"/>
          <w:sz w:val="28"/>
          <w:szCs w:val="26"/>
        </w:rPr>
        <w:t xml:space="preserve"> </w:t>
      </w:r>
      <w:bookmarkStart w:id="415" w:name="_Toc57216481"/>
      <w:del w:id="416" w:author="PHONG VU" w:date="2021-04-27T13:27:00Z">
        <w:r w:rsidRPr="00D12650" w:rsidDel="00AE13CF">
          <w:rPr>
            <w:rFonts w:ascii="Times New Roman" w:hAnsi="Times New Roman"/>
            <w:sz w:val="28"/>
            <w:szCs w:val="26"/>
          </w:rPr>
          <w:delText>Kết ch</w:delText>
        </w:r>
        <w:r w:rsidRPr="00D12650" w:rsidDel="00AE13CF">
          <w:rPr>
            <w:rFonts w:ascii="Times New Roman" w:hAnsi="Times New Roman" w:hint="eastAsia"/>
            <w:sz w:val="28"/>
            <w:szCs w:val="26"/>
          </w:rPr>
          <w:delText>ươ</w:delText>
        </w:r>
        <w:r w:rsidRPr="00D12650" w:rsidDel="00AE13CF">
          <w:rPr>
            <w:rFonts w:ascii="Times New Roman" w:hAnsi="Times New Roman"/>
            <w:sz w:val="28"/>
            <w:szCs w:val="26"/>
          </w:rPr>
          <w:delText>ng 2</w:delText>
        </w:r>
      </w:del>
      <w:bookmarkEnd w:id="415"/>
      <w:ins w:id="417" w:author="PHONG VU" w:date="2021-04-27T13:27:00Z">
        <w:r w:rsidR="00AE13CF">
          <w:rPr>
            <w:rFonts w:ascii="Times New Roman" w:hAnsi="Times New Roman"/>
            <w:sz w:val="28"/>
            <w:szCs w:val="26"/>
          </w:rPr>
          <w:t>CCC</w:t>
        </w:r>
      </w:ins>
    </w:p>
    <w:bookmarkEnd w:id="228"/>
    <w:bookmarkEnd w:id="229"/>
    <w:bookmarkEnd w:id="230"/>
    <w:bookmarkEnd w:id="231"/>
    <w:bookmarkEnd w:id="232"/>
    <w:bookmarkEnd w:id="233"/>
    <w:bookmarkEnd w:id="234"/>
    <w:p w:rsidR="00597ACA" w:rsidRPr="00597ACA" w:rsidRDefault="00597ACA" w:rsidP="00597ACA">
      <w:pPr>
        <w:spacing w:before="80" w:after="80" w:line="312" w:lineRule="auto"/>
        <w:ind w:firstLine="709"/>
        <w:jc w:val="both"/>
        <w:rPr>
          <w:rFonts w:ascii="Times New Roman" w:hAnsi="Times New Roman"/>
          <w:i/>
          <w:sz w:val="26"/>
          <w:szCs w:val="26"/>
        </w:rPr>
      </w:pPr>
      <w:r w:rsidRPr="00597ACA">
        <w:rPr>
          <w:rFonts w:ascii="Times New Roman" w:hAnsi="Times New Roman"/>
          <w:i/>
          <w:sz w:val="26"/>
          <w:szCs w:val="26"/>
        </w:rPr>
        <w:t xml:space="preserve">Quy trình </w:t>
      </w:r>
      <w:r w:rsidR="00D12650">
        <w:rPr>
          <w:rFonts w:ascii="Times New Roman" w:hAnsi="Times New Roman"/>
          <w:i/>
          <w:sz w:val="26"/>
          <w:szCs w:val="26"/>
        </w:rPr>
        <w:t>….</w:t>
      </w:r>
      <w:r w:rsidRPr="00597ACA">
        <w:rPr>
          <w:rFonts w:ascii="Times New Roman" w:hAnsi="Times New Roman"/>
          <w:i/>
          <w:sz w:val="26"/>
          <w:szCs w:val="26"/>
        </w:rPr>
        <w:t xml:space="preserve">. </w:t>
      </w:r>
    </w:p>
    <w:p w:rsidR="003D7D11" w:rsidRPr="00911E6D" w:rsidRDefault="008C4D20" w:rsidP="00734392">
      <w:pPr>
        <w:spacing w:line="360" w:lineRule="auto"/>
        <w:jc w:val="both"/>
        <w:rPr>
          <w:rFonts w:ascii="Times New Roman" w:hAnsi="Times New Roman"/>
          <w:sz w:val="26"/>
          <w:szCs w:val="26"/>
        </w:rPr>
      </w:pPr>
      <w:r w:rsidRPr="00911E6D">
        <w:rPr>
          <w:rFonts w:ascii="Times New Roman" w:hAnsi="Times New Roman"/>
          <w:sz w:val="26"/>
          <w:szCs w:val="26"/>
        </w:rPr>
        <w:br w:type="page"/>
      </w:r>
    </w:p>
    <w:p w:rsidR="00F23418" w:rsidRDefault="00F23418" w:rsidP="00D12650">
      <w:pPr>
        <w:pStyle w:val="Heading1"/>
        <w:spacing w:before="600" w:after="600" w:line="312" w:lineRule="auto"/>
        <w:jc w:val="center"/>
        <w:rPr>
          <w:rFonts w:ascii="Times New Roman" w:hAnsi="Times New Roman"/>
          <w:b/>
          <w:i w:val="0"/>
          <w:sz w:val="36"/>
          <w:szCs w:val="32"/>
        </w:rPr>
      </w:pPr>
      <w:bookmarkStart w:id="418" w:name="_Toc57216482"/>
    </w:p>
    <w:p w:rsidR="00D12650" w:rsidRPr="00320C61" w:rsidRDefault="00D12650" w:rsidP="00D12650">
      <w:pPr>
        <w:pStyle w:val="Heading1"/>
        <w:spacing w:before="600" w:after="600" w:line="312" w:lineRule="auto"/>
        <w:jc w:val="center"/>
        <w:rPr>
          <w:rFonts w:ascii="Times New Roman" w:hAnsi="Times New Roman"/>
          <w:i w:val="0"/>
          <w:sz w:val="32"/>
          <w:szCs w:val="26"/>
        </w:rPr>
      </w:pPr>
      <w:r w:rsidRPr="00320C61">
        <w:rPr>
          <w:rFonts w:ascii="Times New Roman" w:hAnsi="Times New Roman"/>
          <w:b/>
          <w:i w:val="0"/>
          <w:sz w:val="36"/>
          <w:szCs w:val="32"/>
        </w:rPr>
        <w:t xml:space="preserve">Chương </w:t>
      </w:r>
      <w:r>
        <w:rPr>
          <w:rFonts w:ascii="Times New Roman" w:hAnsi="Times New Roman"/>
          <w:b/>
          <w:i w:val="0"/>
          <w:sz w:val="36"/>
          <w:szCs w:val="32"/>
        </w:rPr>
        <w:t>2</w:t>
      </w:r>
      <w:r w:rsidRPr="00320C61">
        <w:rPr>
          <w:rFonts w:ascii="Times New Roman" w:hAnsi="Times New Roman"/>
          <w:b/>
          <w:i w:val="0"/>
          <w:sz w:val="36"/>
          <w:szCs w:val="32"/>
        </w:rPr>
        <w:t xml:space="preserve">. </w:t>
      </w:r>
      <w:r>
        <w:rPr>
          <w:rFonts w:ascii="Times New Roman" w:hAnsi="Times New Roman"/>
          <w:b/>
          <w:i w:val="0"/>
          <w:sz w:val="36"/>
          <w:szCs w:val="32"/>
        </w:rPr>
        <w:t>XÂY DỰNG</w:t>
      </w:r>
      <w:r w:rsidRPr="00320C61">
        <w:rPr>
          <w:rFonts w:ascii="Times New Roman" w:hAnsi="Times New Roman"/>
          <w:b/>
          <w:i w:val="0"/>
          <w:sz w:val="36"/>
          <w:szCs w:val="32"/>
        </w:rPr>
        <w:t xml:space="preserve"> </w:t>
      </w:r>
      <w:r>
        <w:rPr>
          <w:rFonts w:ascii="Times New Roman" w:hAnsi="Times New Roman"/>
          <w:b/>
          <w:i w:val="0"/>
          <w:sz w:val="36"/>
          <w:szCs w:val="32"/>
        </w:rPr>
        <w:t>…</w:t>
      </w:r>
      <w:bookmarkEnd w:id="418"/>
    </w:p>
    <w:p w:rsidR="00D12650" w:rsidRDefault="00D12650" w:rsidP="00D12650">
      <w:pPr>
        <w:spacing w:after="600" w:line="360" w:lineRule="auto"/>
        <w:ind w:firstLine="709"/>
        <w:jc w:val="both"/>
        <w:rPr>
          <w:rFonts w:ascii="Times New Roman" w:hAnsi="Times New Roman"/>
          <w:i/>
          <w:sz w:val="26"/>
          <w:szCs w:val="26"/>
        </w:rPr>
      </w:pPr>
      <w:r w:rsidRPr="00750B87">
        <w:rPr>
          <w:rFonts w:ascii="Times New Roman" w:hAnsi="Times New Roman"/>
          <w:i/>
          <w:color w:val="FF0000"/>
          <w:sz w:val="26"/>
          <w:szCs w:val="26"/>
        </w:rPr>
        <w:t xml:space="preserve">Chương này trình bày </w:t>
      </w:r>
      <w:r w:rsidR="001A47BE" w:rsidRPr="00750B87">
        <w:rPr>
          <w:rFonts w:ascii="Times New Roman" w:hAnsi="Times New Roman"/>
          <w:i/>
          <w:color w:val="FF0000"/>
          <w:sz w:val="26"/>
          <w:szCs w:val="26"/>
        </w:rPr>
        <w:t>các kết quả, chức n</w:t>
      </w:r>
      <w:r w:rsidR="001A47BE" w:rsidRPr="00750B87">
        <w:rPr>
          <w:rFonts w:ascii="Times New Roman" w:hAnsi="Times New Roman" w:hint="eastAsia"/>
          <w:i/>
          <w:color w:val="FF0000"/>
          <w:sz w:val="26"/>
          <w:szCs w:val="26"/>
        </w:rPr>
        <w:t>ă</w:t>
      </w:r>
      <w:r w:rsidR="001A47BE" w:rsidRPr="00750B87">
        <w:rPr>
          <w:rFonts w:ascii="Times New Roman" w:hAnsi="Times New Roman"/>
          <w:i/>
          <w:color w:val="FF0000"/>
          <w:sz w:val="26"/>
          <w:szCs w:val="26"/>
        </w:rPr>
        <w:t xml:space="preserve">ng cài </w:t>
      </w:r>
      <w:r w:rsidR="001A47BE" w:rsidRPr="00750B87">
        <w:rPr>
          <w:rFonts w:ascii="Times New Roman" w:hAnsi="Times New Roman" w:hint="eastAsia"/>
          <w:i/>
          <w:color w:val="FF0000"/>
          <w:sz w:val="26"/>
          <w:szCs w:val="26"/>
        </w:rPr>
        <w:t>đ</w:t>
      </w:r>
      <w:r w:rsidR="001A47BE" w:rsidRPr="00750B87">
        <w:rPr>
          <w:rFonts w:ascii="Times New Roman" w:hAnsi="Times New Roman"/>
          <w:i/>
          <w:color w:val="FF0000"/>
          <w:sz w:val="26"/>
          <w:szCs w:val="26"/>
        </w:rPr>
        <w:t xml:space="preserve">ặt </w:t>
      </w:r>
      <w:r w:rsidR="001A47BE" w:rsidRPr="00750B87">
        <w:rPr>
          <w:rFonts w:ascii="Times New Roman" w:hAnsi="Times New Roman" w:hint="eastAsia"/>
          <w:i/>
          <w:color w:val="FF0000"/>
          <w:sz w:val="26"/>
          <w:szCs w:val="26"/>
        </w:rPr>
        <w:t>đư</w:t>
      </w:r>
      <w:r w:rsidR="001A47BE" w:rsidRPr="00750B87">
        <w:rPr>
          <w:rFonts w:ascii="Times New Roman" w:hAnsi="Times New Roman"/>
          <w:i/>
          <w:color w:val="FF0000"/>
          <w:sz w:val="26"/>
          <w:szCs w:val="26"/>
        </w:rPr>
        <w:t>ợc của hệ thống: về phía ng</w:t>
      </w:r>
      <w:r w:rsidR="001A47BE" w:rsidRPr="00750B87">
        <w:rPr>
          <w:rFonts w:ascii="Times New Roman" w:hAnsi="Times New Roman" w:hint="eastAsia"/>
          <w:i/>
          <w:color w:val="FF0000"/>
          <w:sz w:val="26"/>
          <w:szCs w:val="26"/>
        </w:rPr>
        <w:t>ư</w:t>
      </w:r>
      <w:r w:rsidR="001A47BE" w:rsidRPr="00750B87">
        <w:rPr>
          <w:rFonts w:ascii="Times New Roman" w:hAnsi="Times New Roman"/>
          <w:i/>
          <w:color w:val="FF0000"/>
          <w:sz w:val="26"/>
          <w:szCs w:val="26"/>
        </w:rPr>
        <w:t>ời dùng &amp; về phía ng</w:t>
      </w:r>
      <w:r w:rsidR="001A47BE" w:rsidRPr="00750B87">
        <w:rPr>
          <w:rFonts w:ascii="Times New Roman" w:hAnsi="Times New Roman" w:hint="eastAsia"/>
          <w:i/>
          <w:color w:val="FF0000"/>
          <w:sz w:val="26"/>
          <w:szCs w:val="26"/>
        </w:rPr>
        <w:t>ư</w:t>
      </w:r>
      <w:r w:rsidR="001A47BE" w:rsidRPr="00750B87">
        <w:rPr>
          <w:rFonts w:ascii="Times New Roman" w:hAnsi="Times New Roman"/>
          <w:i/>
          <w:color w:val="FF0000"/>
          <w:sz w:val="26"/>
          <w:szCs w:val="26"/>
        </w:rPr>
        <w:t>ời quản trị, giao diện…</w:t>
      </w:r>
    </w:p>
    <w:p w:rsidR="00D12650" w:rsidRPr="00FA13C1" w:rsidRDefault="00D12650" w:rsidP="00750B87">
      <w:pPr>
        <w:pStyle w:val="Heading2"/>
        <w:numPr>
          <w:ilvl w:val="0"/>
          <w:numId w:val="122"/>
        </w:numPr>
        <w:spacing w:before="80" w:after="80" w:line="312" w:lineRule="auto"/>
        <w:jc w:val="left"/>
        <w:rPr>
          <w:rFonts w:ascii="Times New Roman" w:hAnsi="Times New Roman"/>
          <w:sz w:val="28"/>
          <w:szCs w:val="26"/>
        </w:rPr>
      </w:pPr>
      <w:bookmarkStart w:id="419" w:name="_Toc57216483"/>
      <w:r>
        <w:rPr>
          <w:rFonts w:ascii="Times New Roman" w:hAnsi="Times New Roman"/>
          <w:sz w:val="28"/>
          <w:szCs w:val="26"/>
        </w:rPr>
        <w:t>AAAAA</w:t>
      </w:r>
      <w:bookmarkEnd w:id="419"/>
    </w:p>
    <w:p w:rsidR="00D12650" w:rsidRDefault="00D12650" w:rsidP="00D12650">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rsidR="00D12650" w:rsidRPr="00FA13C1" w:rsidRDefault="00D12650" w:rsidP="00750B87">
      <w:pPr>
        <w:pStyle w:val="Heading2"/>
        <w:numPr>
          <w:ilvl w:val="0"/>
          <w:numId w:val="122"/>
        </w:numPr>
        <w:spacing w:before="80" w:after="80" w:line="312" w:lineRule="auto"/>
        <w:ind w:left="284" w:hanging="284"/>
        <w:jc w:val="left"/>
        <w:rPr>
          <w:rFonts w:ascii="Times New Roman" w:hAnsi="Times New Roman"/>
          <w:sz w:val="28"/>
          <w:szCs w:val="26"/>
        </w:rPr>
      </w:pPr>
      <w:bookmarkStart w:id="420" w:name="_Toc57216484"/>
      <w:r>
        <w:rPr>
          <w:rFonts w:ascii="Times New Roman" w:hAnsi="Times New Roman"/>
          <w:sz w:val="28"/>
          <w:szCs w:val="26"/>
        </w:rPr>
        <w:t>BBBBBBB</w:t>
      </w:r>
      <w:bookmarkEnd w:id="420"/>
    </w:p>
    <w:p w:rsidR="00D12650" w:rsidDel="002B513B" w:rsidRDefault="00D12650" w:rsidP="00D12650">
      <w:pPr>
        <w:spacing w:before="80" w:after="80" w:line="312" w:lineRule="auto"/>
        <w:ind w:firstLine="709"/>
        <w:jc w:val="both"/>
        <w:rPr>
          <w:rFonts w:ascii="Times New Roman" w:hAnsi="Times New Roman"/>
          <w:sz w:val="26"/>
          <w:szCs w:val="26"/>
        </w:rPr>
      </w:pPr>
      <w:r w:rsidRPr="00911E6D">
        <w:rPr>
          <w:rFonts w:ascii="Times New Roman" w:hAnsi="Times New Roman"/>
          <w:sz w:val="26"/>
          <w:szCs w:val="26"/>
        </w:rPr>
        <w:t xml:space="preserve">Khác với </w:t>
      </w:r>
      <w:r>
        <w:rPr>
          <w:rFonts w:ascii="Times New Roman" w:hAnsi="Times New Roman"/>
          <w:sz w:val="26"/>
          <w:szCs w:val="26"/>
        </w:rPr>
        <w:t>….</w:t>
      </w:r>
    </w:p>
    <w:p w:rsidR="00D12650" w:rsidDel="002B513B" w:rsidRDefault="00D12650" w:rsidP="00D12650">
      <w:pPr>
        <w:spacing w:before="80" w:after="80" w:line="312" w:lineRule="auto"/>
        <w:ind w:firstLine="709"/>
        <w:jc w:val="both"/>
        <w:rPr>
          <w:rFonts w:ascii="Times New Roman" w:hAnsi="Times New Roman"/>
          <w:sz w:val="26"/>
          <w:szCs w:val="26"/>
        </w:rPr>
      </w:pPr>
    </w:p>
    <w:p w:rsidR="00D12650" w:rsidRPr="00FA13C1" w:rsidRDefault="00D12650" w:rsidP="00750B87">
      <w:pPr>
        <w:pStyle w:val="Heading2"/>
        <w:numPr>
          <w:ilvl w:val="0"/>
          <w:numId w:val="122"/>
        </w:numPr>
        <w:spacing w:before="80" w:after="80" w:line="312" w:lineRule="auto"/>
        <w:jc w:val="left"/>
        <w:rPr>
          <w:rFonts w:ascii="Times New Roman" w:hAnsi="Times New Roman"/>
          <w:sz w:val="28"/>
          <w:szCs w:val="26"/>
        </w:rPr>
      </w:pPr>
      <w:r w:rsidRPr="00D12650">
        <w:rPr>
          <w:rFonts w:ascii="Times New Roman" w:hAnsi="Times New Roman"/>
          <w:sz w:val="28"/>
          <w:szCs w:val="26"/>
        </w:rPr>
        <w:t xml:space="preserve"> </w:t>
      </w:r>
      <w:bookmarkStart w:id="421" w:name="_Toc57216485"/>
      <w:del w:id="422" w:author="PHONG VU" w:date="2021-04-27T13:27:00Z">
        <w:r w:rsidRPr="00D12650" w:rsidDel="00AE13CF">
          <w:rPr>
            <w:rFonts w:ascii="Times New Roman" w:hAnsi="Times New Roman"/>
            <w:sz w:val="28"/>
            <w:szCs w:val="26"/>
          </w:rPr>
          <w:delText>Kết ch</w:delText>
        </w:r>
        <w:r w:rsidRPr="00D12650" w:rsidDel="00AE13CF">
          <w:rPr>
            <w:rFonts w:ascii="Times New Roman" w:hAnsi="Times New Roman" w:hint="eastAsia"/>
            <w:sz w:val="28"/>
            <w:szCs w:val="26"/>
          </w:rPr>
          <w:delText>ươ</w:delText>
        </w:r>
        <w:r w:rsidRPr="00D12650" w:rsidDel="00AE13CF">
          <w:rPr>
            <w:rFonts w:ascii="Times New Roman" w:hAnsi="Times New Roman"/>
            <w:sz w:val="28"/>
            <w:szCs w:val="26"/>
          </w:rPr>
          <w:delText xml:space="preserve">ng </w:delText>
        </w:r>
      </w:del>
      <w:ins w:id="423" w:author="PHONG VU" w:date="2021-04-27T13:27:00Z">
        <w:r w:rsidR="00AE13CF">
          <w:rPr>
            <w:rFonts w:ascii="Times New Roman" w:hAnsi="Times New Roman"/>
            <w:sz w:val="28"/>
            <w:szCs w:val="26"/>
          </w:rPr>
          <w:t>CCC</w:t>
        </w:r>
      </w:ins>
      <w:del w:id="424" w:author="PHONG VU" w:date="2021-04-27T13:27:00Z">
        <w:r w:rsidDel="00AE13CF">
          <w:rPr>
            <w:rFonts w:ascii="Times New Roman" w:hAnsi="Times New Roman"/>
            <w:sz w:val="28"/>
            <w:szCs w:val="26"/>
          </w:rPr>
          <w:delText>3</w:delText>
        </w:r>
      </w:del>
      <w:bookmarkEnd w:id="421"/>
    </w:p>
    <w:p w:rsidR="00D12650" w:rsidRPr="00597ACA" w:rsidRDefault="00D12650" w:rsidP="00D12650">
      <w:pPr>
        <w:spacing w:before="80" w:after="80" w:line="312" w:lineRule="auto"/>
        <w:ind w:firstLine="709"/>
        <w:jc w:val="both"/>
        <w:rPr>
          <w:rFonts w:ascii="Times New Roman" w:hAnsi="Times New Roman"/>
          <w:i/>
          <w:sz w:val="26"/>
          <w:szCs w:val="26"/>
        </w:rPr>
      </w:pPr>
      <w:r w:rsidRPr="00597ACA">
        <w:rPr>
          <w:rFonts w:ascii="Times New Roman" w:hAnsi="Times New Roman"/>
          <w:i/>
          <w:sz w:val="26"/>
          <w:szCs w:val="26"/>
        </w:rPr>
        <w:t xml:space="preserve">Quy trình </w:t>
      </w:r>
      <w:r>
        <w:rPr>
          <w:rFonts w:ascii="Times New Roman" w:hAnsi="Times New Roman"/>
          <w:i/>
          <w:sz w:val="26"/>
          <w:szCs w:val="26"/>
        </w:rPr>
        <w:t>….</w:t>
      </w:r>
      <w:r w:rsidRPr="00597ACA">
        <w:rPr>
          <w:rFonts w:ascii="Times New Roman" w:hAnsi="Times New Roman"/>
          <w:i/>
          <w:sz w:val="26"/>
          <w:szCs w:val="26"/>
        </w:rPr>
        <w:t xml:space="preserve">. </w:t>
      </w:r>
    </w:p>
    <w:p w:rsidR="00D12650" w:rsidRPr="00911E6D" w:rsidRDefault="00D12650" w:rsidP="00D12650">
      <w:pPr>
        <w:spacing w:line="360" w:lineRule="auto"/>
        <w:jc w:val="both"/>
        <w:rPr>
          <w:rFonts w:ascii="Times New Roman" w:hAnsi="Times New Roman"/>
          <w:sz w:val="26"/>
          <w:szCs w:val="26"/>
        </w:rPr>
      </w:pPr>
      <w:r w:rsidRPr="00911E6D">
        <w:rPr>
          <w:rFonts w:ascii="Times New Roman" w:hAnsi="Times New Roman"/>
          <w:sz w:val="26"/>
          <w:szCs w:val="26"/>
        </w:rPr>
        <w:br w:type="page"/>
      </w:r>
    </w:p>
    <w:p w:rsidR="00E43623" w:rsidRPr="00911E6D" w:rsidRDefault="00E43623" w:rsidP="005065DB">
      <w:pPr>
        <w:spacing w:before="80" w:after="80" w:line="312" w:lineRule="auto"/>
        <w:ind w:firstLine="709"/>
        <w:jc w:val="both"/>
      </w:pPr>
    </w:p>
    <w:p w:rsidR="00F23418" w:rsidRDefault="00EF21AF" w:rsidP="00320C61">
      <w:pPr>
        <w:pStyle w:val="Heading1"/>
        <w:tabs>
          <w:tab w:val="left" w:pos="3694"/>
          <w:tab w:val="center" w:pos="4536"/>
        </w:tabs>
        <w:spacing w:before="600" w:after="600" w:line="312" w:lineRule="auto"/>
        <w:rPr>
          <w:rFonts w:ascii="Times New Roman" w:hAnsi="Times New Roman"/>
          <w:sz w:val="26"/>
          <w:szCs w:val="26"/>
        </w:rPr>
      </w:pPr>
      <w:bookmarkStart w:id="425" w:name="_Toc6684119"/>
      <w:bookmarkStart w:id="426" w:name="_Toc6684180"/>
      <w:bookmarkStart w:id="427" w:name="_Toc6688670"/>
      <w:bookmarkStart w:id="428" w:name="_Toc7253414"/>
      <w:bookmarkStart w:id="429" w:name="_Toc7978933"/>
      <w:bookmarkStart w:id="430" w:name="_Toc8806045"/>
      <w:bookmarkStart w:id="431" w:name="_Toc9016613"/>
      <w:r>
        <w:rPr>
          <w:rFonts w:ascii="Times New Roman" w:hAnsi="Times New Roman"/>
          <w:sz w:val="26"/>
          <w:szCs w:val="26"/>
        </w:rPr>
        <w:tab/>
      </w:r>
    </w:p>
    <w:p w:rsidR="001C2150" w:rsidRDefault="00EF21AF" w:rsidP="00320C61">
      <w:pPr>
        <w:pStyle w:val="Heading1"/>
        <w:tabs>
          <w:tab w:val="left" w:pos="3694"/>
          <w:tab w:val="center" w:pos="4536"/>
        </w:tabs>
        <w:spacing w:before="600" w:after="600" w:line="312" w:lineRule="auto"/>
        <w:rPr>
          <w:rFonts w:ascii="Times New Roman" w:hAnsi="Times New Roman"/>
          <w:b/>
          <w:i w:val="0"/>
          <w:sz w:val="36"/>
          <w:szCs w:val="26"/>
        </w:rPr>
      </w:pPr>
      <w:r w:rsidRPr="00320C61">
        <w:rPr>
          <w:rFonts w:ascii="Times New Roman" w:hAnsi="Times New Roman"/>
          <w:sz w:val="32"/>
          <w:szCs w:val="26"/>
        </w:rPr>
        <w:tab/>
      </w:r>
      <w:bookmarkStart w:id="432" w:name="_Toc57216486"/>
      <w:r w:rsidR="004C77F8" w:rsidRPr="00EF21AF">
        <w:rPr>
          <w:rFonts w:ascii="Times New Roman" w:hAnsi="Times New Roman"/>
          <w:b/>
          <w:i w:val="0"/>
          <w:sz w:val="36"/>
          <w:szCs w:val="26"/>
        </w:rPr>
        <w:t>KẾT LUẬ</w:t>
      </w:r>
      <w:bookmarkEnd w:id="425"/>
      <w:bookmarkEnd w:id="426"/>
      <w:bookmarkEnd w:id="427"/>
      <w:r w:rsidR="006F6F2C" w:rsidRPr="00EF21AF">
        <w:rPr>
          <w:rFonts w:ascii="Times New Roman" w:hAnsi="Times New Roman"/>
          <w:b/>
          <w:i w:val="0"/>
          <w:sz w:val="36"/>
          <w:szCs w:val="26"/>
        </w:rPr>
        <w:t>N</w:t>
      </w:r>
      <w:bookmarkEnd w:id="428"/>
      <w:bookmarkEnd w:id="429"/>
      <w:bookmarkEnd w:id="430"/>
      <w:bookmarkEnd w:id="431"/>
      <w:bookmarkEnd w:id="432"/>
    </w:p>
    <w:p w:rsidR="00093F9E" w:rsidRPr="00750B87" w:rsidRDefault="00093F9E" w:rsidP="00C73265">
      <w:pPr>
        <w:pStyle w:val="ListParagraph"/>
        <w:numPr>
          <w:ilvl w:val="0"/>
          <w:numId w:val="104"/>
        </w:numPr>
        <w:ind w:left="284" w:hanging="284"/>
        <w:outlineLvl w:val="1"/>
        <w:rPr>
          <w:b/>
          <w:szCs w:val="26"/>
        </w:rPr>
      </w:pPr>
      <w:bookmarkStart w:id="433" w:name="_Toc9522979"/>
      <w:bookmarkStart w:id="434" w:name="_Toc9622139"/>
      <w:bookmarkStart w:id="435" w:name="_Toc57216487"/>
      <w:r w:rsidRPr="00C73265">
        <w:rPr>
          <w:rFonts w:ascii="Times New Roman" w:hAnsi="Times New Roman"/>
          <w:b/>
          <w:szCs w:val="26"/>
        </w:rPr>
        <w:t xml:space="preserve">Kết </w:t>
      </w:r>
      <w:bookmarkEnd w:id="433"/>
      <w:bookmarkEnd w:id="434"/>
      <w:r w:rsidR="00B73F1C">
        <w:rPr>
          <w:rFonts w:ascii="Times New Roman" w:hAnsi="Times New Roman"/>
          <w:b/>
          <w:szCs w:val="26"/>
        </w:rPr>
        <w:t>quả đạt được</w:t>
      </w:r>
      <w:bookmarkEnd w:id="435"/>
    </w:p>
    <w:p w:rsidR="001A47BE" w:rsidRPr="00750B87" w:rsidRDefault="001A47BE" w:rsidP="00750B87">
      <w:pPr>
        <w:spacing w:before="120" w:after="120"/>
        <w:rPr>
          <w:rFonts w:ascii="Times New Roman" w:hAnsi="Times New Roman"/>
          <w:color w:val="FF0000"/>
          <w:sz w:val="26"/>
          <w:szCs w:val="26"/>
        </w:rPr>
      </w:pPr>
      <w:r w:rsidRPr="00750B87">
        <w:rPr>
          <w:rFonts w:ascii="Times New Roman" w:hAnsi="Times New Roman"/>
          <w:color w:val="FF0000"/>
          <w:sz w:val="26"/>
          <w:szCs w:val="26"/>
        </w:rPr>
        <w:t xml:space="preserve">Nêu những gì mình học </w:t>
      </w:r>
      <w:r w:rsidRPr="00750B87">
        <w:rPr>
          <w:rFonts w:ascii="Times New Roman" w:hAnsi="Times New Roman" w:hint="eastAsia"/>
          <w:color w:val="FF0000"/>
          <w:sz w:val="26"/>
          <w:szCs w:val="26"/>
        </w:rPr>
        <w:t>đư</w:t>
      </w:r>
      <w:r w:rsidRPr="00750B87">
        <w:rPr>
          <w:rFonts w:ascii="Times New Roman" w:hAnsi="Times New Roman"/>
          <w:color w:val="FF0000"/>
          <w:sz w:val="26"/>
          <w:szCs w:val="26"/>
        </w:rPr>
        <w:t xml:space="preserve">ợc, </w:t>
      </w:r>
      <w:r w:rsidRPr="00750B87">
        <w:rPr>
          <w:rFonts w:ascii="Times New Roman" w:hAnsi="Times New Roman" w:hint="eastAsia"/>
          <w:color w:val="FF0000"/>
          <w:sz w:val="26"/>
          <w:szCs w:val="26"/>
        </w:rPr>
        <w:t>đ</w:t>
      </w:r>
      <w:r w:rsidRPr="00750B87">
        <w:rPr>
          <w:rFonts w:ascii="Times New Roman" w:hAnsi="Times New Roman"/>
          <w:color w:val="FF0000"/>
          <w:sz w:val="26"/>
          <w:szCs w:val="26"/>
        </w:rPr>
        <w:t>ạt được qua quá trình làm đồ án                                                về mặt lý thuyết, về mặt thực nghiệm, trải nghiệm…</w:t>
      </w:r>
    </w:p>
    <w:p w:rsidR="001A47BE" w:rsidRPr="00C73265" w:rsidRDefault="001A47BE" w:rsidP="00750B87">
      <w:pPr>
        <w:pStyle w:val="ListParagraph"/>
        <w:ind w:left="284"/>
        <w:outlineLvl w:val="1"/>
        <w:rPr>
          <w:b/>
          <w:szCs w:val="26"/>
        </w:rPr>
      </w:pPr>
    </w:p>
    <w:p w:rsidR="00217AD5" w:rsidRDefault="00217AD5" w:rsidP="00217AD5">
      <w:pPr>
        <w:spacing w:before="80" w:after="80" w:line="312" w:lineRule="auto"/>
        <w:ind w:firstLine="709"/>
        <w:jc w:val="both"/>
        <w:rPr>
          <w:rFonts w:ascii="Times New Roman" w:hAnsi="Times New Roman"/>
          <w:sz w:val="26"/>
          <w:szCs w:val="26"/>
        </w:rPr>
      </w:pPr>
      <w:r w:rsidRPr="00217AD5">
        <w:rPr>
          <w:rFonts w:ascii="Times New Roman" w:hAnsi="Times New Roman"/>
          <w:sz w:val="26"/>
          <w:szCs w:val="26"/>
        </w:rPr>
        <w:t xml:space="preserve">Bên cạnh </w:t>
      </w:r>
      <w:r w:rsidR="00D12650">
        <w:rPr>
          <w:rFonts w:ascii="Times New Roman" w:hAnsi="Times New Roman"/>
          <w:sz w:val="26"/>
          <w:szCs w:val="26"/>
        </w:rPr>
        <w:t>…</w:t>
      </w:r>
    </w:p>
    <w:p w:rsidR="00093F9E" w:rsidRDefault="00093F9E" w:rsidP="00C73265">
      <w:pPr>
        <w:pStyle w:val="ListParagraph"/>
        <w:numPr>
          <w:ilvl w:val="0"/>
          <w:numId w:val="104"/>
        </w:numPr>
        <w:spacing w:before="80" w:after="80" w:line="312" w:lineRule="auto"/>
        <w:ind w:left="284" w:hanging="284"/>
        <w:jc w:val="both"/>
        <w:outlineLvl w:val="1"/>
        <w:rPr>
          <w:rFonts w:ascii="Times New Roman" w:hAnsi="Times New Roman"/>
          <w:b/>
          <w:szCs w:val="26"/>
        </w:rPr>
      </w:pPr>
      <w:bookmarkStart w:id="436" w:name="_Toc9522980"/>
      <w:bookmarkStart w:id="437" w:name="_Toc9622140"/>
      <w:bookmarkStart w:id="438" w:name="_Toc57216488"/>
      <w:r w:rsidRPr="00320C61">
        <w:rPr>
          <w:rFonts w:ascii="Times New Roman" w:hAnsi="Times New Roman"/>
          <w:b/>
          <w:szCs w:val="26"/>
        </w:rPr>
        <w:t>H</w:t>
      </w:r>
      <w:r w:rsidRPr="00320C61">
        <w:rPr>
          <w:rFonts w:ascii="Times New Roman" w:hAnsi="Times New Roman" w:hint="eastAsia"/>
          <w:b/>
          <w:szCs w:val="26"/>
        </w:rPr>
        <w:t>ư</w:t>
      </w:r>
      <w:r w:rsidRPr="00320C61">
        <w:rPr>
          <w:rFonts w:ascii="Times New Roman" w:hAnsi="Times New Roman"/>
          <w:b/>
          <w:szCs w:val="26"/>
        </w:rPr>
        <w:t>ớng nghiên cứu</w:t>
      </w:r>
      <w:bookmarkEnd w:id="436"/>
      <w:bookmarkEnd w:id="437"/>
      <w:bookmarkEnd w:id="438"/>
    </w:p>
    <w:p w:rsidR="00066B5A" w:rsidRPr="00E62BEF" w:rsidRDefault="00066B5A" w:rsidP="00E62BEF">
      <w:pPr>
        <w:pStyle w:val="ListParagraph"/>
        <w:spacing w:before="80" w:after="80" w:line="312" w:lineRule="auto"/>
        <w:ind w:left="284" w:firstLine="436"/>
        <w:jc w:val="both"/>
        <w:outlineLvl w:val="1"/>
        <w:rPr>
          <w:rFonts w:ascii="Times New Roman" w:hAnsi="Times New Roman"/>
          <w:sz w:val="26"/>
          <w:szCs w:val="26"/>
        </w:rPr>
      </w:pPr>
      <w:bookmarkStart w:id="439" w:name="_Toc57216489"/>
      <w:r>
        <w:rPr>
          <w:rFonts w:ascii="Times New Roman" w:hAnsi="Times New Roman"/>
          <w:sz w:val="26"/>
          <w:szCs w:val="26"/>
        </w:rPr>
        <w:t>Với</w:t>
      </w:r>
      <w:r w:rsidRPr="00E62BEF">
        <w:rPr>
          <w:rFonts w:ascii="Times New Roman" w:hAnsi="Times New Roman"/>
          <w:sz w:val="26"/>
          <w:szCs w:val="26"/>
        </w:rPr>
        <w:t xml:space="preserve"> những</w:t>
      </w:r>
      <w:r>
        <w:rPr>
          <w:rFonts w:ascii="Times New Roman" w:hAnsi="Times New Roman"/>
          <w:sz w:val="26"/>
          <w:szCs w:val="26"/>
        </w:rPr>
        <w:t xml:space="preserve"> hạn chế</w:t>
      </w:r>
      <w:r w:rsidR="00C1402E">
        <w:rPr>
          <w:rFonts w:ascii="Times New Roman" w:hAnsi="Times New Roman"/>
          <w:sz w:val="26"/>
          <w:szCs w:val="26"/>
        </w:rPr>
        <w:t xml:space="preserve"> và</w:t>
      </w:r>
      <w:r>
        <w:rPr>
          <w:rFonts w:ascii="Times New Roman" w:hAnsi="Times New Roman"/>
          <w:sz w:val="26"/>
          <w:szCs w:val="26"/>
        </w:rPr>
        <w:t xml:space="preserve"> </w:t>
      </w:r>
      <w:r w:rsidRPr="00E62BEF">
        <w:rPr>
          <w:rFonts w:ascii="Times New Roman" w:hAnsi="Times New Roman"/>
          <w:sz w:val="26"/>
          <w:szCs w:val="26"/>
        </w:rPr>
        <w:t>tồn tại</w:t>
      </w:r>
      <w:r>
        <w:rPr>
          <w:rFonts w:ascii="Times New Roman" w:hAnsi="Times New Roman"/>
          <w:sz w:val="26"/>
          <w:szCs w:val="26"/>
        </w:rPr>
        <w:t xml:space="preserve"> </w:t>
      </w:r>
      <w:r w:rsidR="00C1402E">
        <w:rPr>
          <w:rFonts w:ascii="Times New Roman" w:hAnsi="Times New Roman"/>
          <w:sz w:val="26"/>
          <w:szCs w:val="26"/>
        </w:rPr>
        <w:t>nêu trên</w:t>
      </w:r>
      <w:r>
        <w:rPr>
          <w:rFonts w:ascii="Times New Roman" w:hAnsi="Times New Roman"/>
          <w:sz w:val="26"/>
          <w:szCs w:val="26"/>
        </w:rPr>
        <w:t xml:space="preserve">, hướng nghiên cứu </w:t>
      </w:r>
      <w:r w:rsidR="00D12650">
        <w:rPr>
          <w:rFonts w:ascii="Times New Roman" w:hAnsi="Times New Roman"/>
          <w:sz w:val="26"/>
          <w:szCs w:val="26"/>
        </w:rPr>
        <w:t>…</w:t>
      </w:r>
      <w:r>
        <w:rPr>
          <w:rFonts w:ascii="Times New Roman" w:hAnsi="Times New Roman"/>
          <w:sz w:val="26"/>
          <w:szCs w:val="26"/>
        </w:rPr>
        <w:t>dự kiến như sau</w:t>
      </w:r>
      <w:r w:rsidR="00C1402E">
        <w:rPr>
          <w:rFonts w:ascii="Times New Roman" w:hAnsi="Times New Roman"/>
          <w:sz w:val="26"/>
          <w:szCs w:val="26"/>
        </w:rPr>
        <w:t>:</w:t>
      </w:r>
      <w:bookmarkEnd w:id="439"/>
    </w:p>
    <w:p w:rsidR="00D12650" w:rsidRDefault="00B73F1C" w:rsidP="00750B87">
      <w:pPr>
        <w:pStyle w:val="ListParagraph"/>
        <w:numPr>
          <w:ilvl w:val="0"/>
          <w:numId w:val="105"/>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Tìm hiểu</w:t>
      </w:r>
    </w:p>
    <w:p w:rsidR="00D12650" w:rsidRDefault="00D12650" w:rsidP="00750B87">
      <w:pPr>
        <w:pStyle w:val="ListParagraph"/>
        <w:numPr>
          <w:ilvl w:val="0"/>
          <w:numId w:val="105"/>
        </w:numPr>
        <w:spacing w:before="80" w:after="80" w:line="312" w:lineRule="auto"/>
        <w:ind w:left="1134" w:hanging="283"/>
        <w:jc w:val="both"/>
        <w:rPr>
          <w:rFonts w:ascii="Times New Roman" w:hAnsi="Times New Roman"/>
          <w:sz w:val="26"/>
          <w:szCs w:val="26"/>
        </w:rPr>
      </w:pPr>
      <w:r>
        <w:rPr>
          <w:rFonts w:ascii="Times New Roman" w:hAnsi="Times New Roman"/>
          <w:sz w:val="26"/>
          <w:szCs w:val="26"/>
        </w:rPr>
        <w:t>Khai thác…</w:t>
      </w:r>
      <w:r w:rsidR="00B73F1C">
        <w:rPr>
          <w:rFonts w:ascii="Times New Roman" w:hAnsi="Times New Roman"/>
          <w:sz w:val="26"/>
          <w:szCs w:val="26"/>
        </w:rPr>
        <w:t xml:space="preserve"> </w:t>
      </w:r>
    </w:p>
    <w:p w:rsidR="000411EF" w:rsidRDefault="000411EF" w:rsidP="00750B87">
      <w:pPr>
        <w:pStyle w:val="ListParagraph"/>
        <w:numPr>
          <w:ilvl w:val="0"/>
          <w:numId w:val="105"/>
        </w:numPr>
        <w:spacing w:before="80" w:after="80" w:line="312" w:lineRule="auto"/>
        <w:ind w:left="1134" w:hanging="283"/>
        <w:jc w:val="both"/>
        <w:rPr>
          <w:rFonts w:ascii="Times New Roman" w:hAnsi="Times New Roman"/>
          <w:b/>
          <w:i/>
          <w:sz w:val="36"/>
          <w:szCs w:val="36"/>
        </w:rPr>
        <w:sectPr w:rsidR="000411EF" w:rsidSect="001E520E">
          <w:footerReference w:type="first" r:id="rId15"/>
          <w:pgSz w:w="11907" w:h="16840" w:code="9"/>
          <w:pgMar w:top="1134" w:right="1134" w:bottom="1134" w:left="1701" w:header="720" w:footer="720" w:gutter="0"/>
          <w:pgNumType w:start="1"/>
          <w:cols w:space="720"/>
          <w:docGrid w:linePitch="381"/>
        </w:sectPr>
      </w:pPr>
      <w:bookmarkStart w:id="440" w:name="_Toc6684120"/>
      <w:bookmarkStart w:id="441" w:name="_Toc6684181"/>
      <w:bookmarkStart w:id="442" w:name="_Toc6688671"/>
      <w:bookmarkStart w:id="443" w:name="_Toc7253416"/>
      <w:bookmarkStart w:id="444" w:name="_Toc7978935"/>
      <w:bookmarkStart w:id="445" w:name="_Toc8806047"/>
    </w:p>
    <w:p w:rsidR="00290DF8" w:rsidRDefault="00290DF8" w:rsidP="00320C61">
      <w:pPr>
        <w:pStyle w:val="Heading1"/>
        <w:tabs>
          <w:tab w:val="left" w:pos="1299"/>
          <w:tab w:val="center" w:pos="4536"/>
        </w:tabs>
        <w:spacing w:before="80" w:after="80"/>
        <w:jc w:val="center"/>
        <w:rPr>
          <w:rFonts w:ascii="Times New Roman" w:hAnsi="Times New Roman"/>
          <w:b/>
          <w:i w:val="0"/>
          <w:sz w:val="36"/>
          <w:szCs w:val="36"/>
        </w:rPr>
      </w:pPr>
    </w:p>
    <w:p w:rsidR="00F23418" w:rsidRDefault="00F23418" w:rsidP="00320C61">
      <w:pPr>
        <w:pStyle w:val="Heading1"/>
        <w:tabs>
          <w:tab w:val="left" w:pos="1299"/>
          <w:tab w:val="center" w:pos="4536"/>
        </w:tabs>
        <w:spacing w:before="80" w:after="80"/>
        <w:jc w:val="center"/>
        <w:rPr>
          <w:rFonts w:ascii="Times New Roman" w:hAnsi="Times New Roman"/>
          <w:b/>
          <w:i w:val="0"/>
          <w:sz w:val="36"/>
          <w:szCs w:val="36"/>
        </w:rPr>
      </w:pPr>
      <w:bookmarkStart w:id="446" w:name="_Toc57216490"/>
    </w:p>
    <w:p w:rsidR="00E913EF" w:rsidRPr="007A16CC" w:rsidRDefault="00E148D8" w:rsidP="00320C61">
      <w:pPr>
        <w:pStyle w:val="Heading1"/>
        <w:tabs>
          <w:tab w:val="left" w:pos="1299"/>
          <w:tab w:val="center" w:pos="4536"/>
        </w:tabs>
        <w:spacing w:before="80" w:after="80"/>
        <w:jc w:val="center"/>
        <w:rPr>
          <w:rFonts w:ascii="Times New Roman" w:hAnsi="Times New Roman"/>
          <w:b/>
          <w:i w:val="0"/>
          <w:sz w:val="36"/>
          <w:szCs w:val="36"/>
        </w:rPr>
      </w:pPr>
      <w:r w:rsidRPr="00911E6D">
        <w:rPr>
          <w:rFonts w:ascii="Times New Roman" w:hAnsi="Times New Roman"/>
          <w:b/>
          <w:i w:val="0"/>
          <w:sz w:val="36"/>
          <w:szCs w:val="36"/>
        </w:rPr>
        <w:t>TÀI LIỆU THAM KHẢ</w:t>
      </w:r>
      <w:r>
        <w:rPr>
          <w:rFonts w:ascii="Times New Roman" w:hAnsi="Times New Roman"/>
          <w:b/>
          <w:i w:val="0"/>
          <w:sz w:val="36"/>
          <w:szCs w:val="36"/>
        </w:rPr>
        <w:t>O</w:t>
      </w:r>
      <w:bookmarkEnd w:id="446"/>
      <w:r w:rsidR="00E913EF" w:rsidRPr="007A16CC">
        <w:rPr>
          <w:rFonts w:ascii="Times New Roman" w:hAnsi="Times New Roman"/>
          <w:sz w:val="24"/>
        </w:rPr>
        <w:fldChar w:fldCharType="begin"/>
      </w:r>
      <w:r w:rsidR="00E913EF" w:rsidRPr="007A16CC">
        <w:rPr>
          <w:rFonts w:ascii="Times New Roman" w:hAnsi="Times New Roman"/>
          <w:sz w:val="24"/>
        </w:rPr>
        <w:instrText xml:space="preserve"> BIBLIOGRAPHY  \l 1033 </w:instrText>
      </w:r>
      <w:r w:rsidR="00E913EF" w:rsidRPr="007A16CC">
        <w:rPr>
          <w:rFonts w:ascii="Times New Roman" w:hAnsi="Times New Roman"/>
          <w:sz w:val="24"/>
        </w:rPr>
        <w:fldChar w:fldCharType="separate"/>
      </w:r>
    </w:p>
    <w:tbl>
      <w:tblPr>
        <w:tblW w:w="4735" w:type="pct"/>
        <w:tblCellSpacing w:w="15" w:type="dxa"/>
        <w:tblCellMar>
          <w:top w:w="15" w:type="dxa"/>
          <w:left w:w="15" w:type="dxa"/>
          <w:bottom w:w="15" w:type="dxa"/>
          <w:right w:w="15" w:type="dxa"/>
        </w:tblCellMar>
        <w:tblLook w:val="04A0" w:firstRow="1" w:lastRow="0" w:firstColumn="1" w:lastColumn="0" w:noHBand="0" w:noVBand="1"/>
      </w:tblPr>
      <w:tblGrid>
        <w:gridCol w:w="8676"/>
      </w:tblGrid>
      <w:tr w:rsidR="00E913EF" w:rsidRPr="007A16CC" w:rsidTr="00320C61">
        <w:trPr>
          <w:trHeight w:val="38"/>
          <w:tblCellSpacing w:w="15" w:type="dxa"/>
        </w:trPr>
        <w:tc>
          <w:tcPr>
            <w:tcW w:w="0" w:type="auto"/>
            <w:hideMark/>
          </w:tcPr>
          <w:p w:rsidR="00E913EF" w:rsidRPr="007A16CC" w:rsidRDefault="00E913EF" w:rsidP="00320C61">
            <w:pPr>
              <w:pStyle w:val="Bibliography"/>
              <w:spacing w:before="120"/>
              <w:jc w:val="center"/>
              <w:rPr>
                <w:rFonts w:ascii="Times New Roman" w:eastAsiaTheme="minorEastAsia" w:hAnsi="Times New Roman"/>
                <w:noProof/>
                <w:sz w:val="24"/>
              </w:rPr>
            </w:pPr>
          </w:p>
        </w:tc>
      </w:tr>
      <w:tr w:rsidR="00E913EF" w:rsidRPr="007A16CC" w:rsidTr="00320C61">
        <w:trPr>
          <w:tblCellSpacing w:w="15" w:type="dxa"/>
        </w:trPr>
        <w:tc>
          <w:tcPr>
            <w:tcW w:w="0" w:type="auto"/>
            <w:hideMark/>
          </w:tcPr>
          <w:p w:rsidR="00E913EF" w:rsidRPr="007A16CC" w:rsidRDefault="00E913EF" w:rsidP="00320C61">
            <w:pPr>
              <w:pStyle w:val="Bibliography"/>
              <w:spacing w:before="120"/>
              <w:jc w:val="center"/>
              <w:rPr>
                <w:rFonts w:ascii="Times New Roman" w:eastAsiaTheme="minorEastAsia" w:hAnsi="Times New Roman"/>
                <w:noProof/>
                <w:sz w:val="24"/>
              </w:rPr>
            </w:pPr>
          </w:p>
        </w:tc>
      </w:tr>
      <w:tr w:rsidR="00E913EF" w:rsidRPr="007A16CC" w:rsidTr="00320C61">
        <w:trPr>
          <w:tblCellSpacing w:w="15" w:type="dxa"/>
        </w:trPr>
        <w:tc>
          <w:tcPr>
            <w:tcW w:w="0" w:type="auto"/>
            <w:hideMark/>
          </w:tcPr>
          <w:p w:rsidR="00E913EF" w:rsidRPr="007A16CC" w:rsidRDefault="00D12650">
            <w:pPr>
              <w:pStyle w:val="Bibliography"/>
              <w:numPr>
                <w:ilvl w:val="0"/>
                <w:numId w:val="107"/>
              </w:numPr>
              <w:spacing w:before="120"/>
              <w:ind w:left="426" w:hanging="426"/>
              <w:rPr>
                <w:rFonts w:ascii="Times New Roman" w:eastAsiaTheme="minorEastAsia" w:hAnsi="Times New Roman"/>
                <w:noProof/>
                <w:sz w:val="24"/>
              </w:rPr>
            </w:pPr>
            <w:bookmarkStart w:id="447" w:name="_Ref9524817"/>
            <w:r w:rsidRPr="00D12650">
              <w:rPr>
                <w:rFonts w:ascii="Times New Roman" w:hAnsi="Times New Roman"/>
                <w:noProof/>
                <w:sz w:val="24"/>
              </w:rPr>
              <w:t xml:space="preserve">Shi, H., Xu, M., Li, R. (2018). Deep learning for household load forecasting—a novel pooling deep RNNS. IEEE Transactions on Smart Grid, 9(5), 5271–5280. </w:t>
            </w:r>
            <w:bookmarkEnd w:id="447"/>
          </w:p>
        </w:tc>
      </w:tr>
      <w:tr w:rsidR="00E913EF" w:rsidRPr="007A16CC" w:rsidTr="00320C61">
        <w:trPr>
          <w:tblCellSpacing w:w="15" w:type="dxa"/>
        </w:trPr>
        <w:tc>
          <w:tcPr>
            <w:tcW w:w="0" w:type="auto"/>
            <w:hideMark/>
          </w:tcPr>
          <w:p w:rsidR="00E913EF" w:rsidRPr="007A16CC" w:rsidRDefault="00D12650" w:rsidP="00750B87">
            <w:pPr>
              <w:pStyle w:val="Bibliography"/>
              <w:numPr>
                <w:ilvl w:val="0"/>
                <w:numId w:val="107"/>
              </w:numPr>
              <w:spacing w:before="120"/>
              <w:ind w:left="426" w:hanging="426"/>
              <w:rPr>
                <w:rFonts w:ascii="Times New Roman" w:eastAsiaTheme="minorEastAsia" w:hAnsi="Times New Roman"/>
                <w:noProof/>
                <w:sz w:val="24"/>
              </w:rPr>
            </w:pPr>
            <w:r w:rsidRPr="00D12650">
              <w:rPr>
                <w:rFonts w:ascii="Times New Roman" w:hAnsi="Times New Roman"/>
                <w:noProof/>
                <w:sz w:val="24"/>
              </w:rPr>
              <w:t>Paul Viola and Michael Jones (2001). Rapid Object Detection using a Boosted Cascade of Simple Features. Computer Vision and pattern Recognition</w:t>
            </w:r>
          </w:p>
        </w:tc>
      </w:tr>
      <w:tr w:rsidR="00E913EF" w:rsidRPr="007A16CC" w:rsidTr="00750B87">
        <w:trPr>
          <w:tblCellSpacing w:w="15" w:type="dxa"/>
        </w:trPr>
        <w:tc>
          <w:tcPr>
            <w:tcW w:w="0" w:type="auto"/>
          </w:tcPr>
          <w:p w:rsidR="00E913EF" w:rsidRPr="007A16CC" w:rsidRDefault="00E913EF" w:rsidP="00320C61">
            <w:pPr>
              <w:pStyle w:val="Bibliography"/>
              <w:numPr>
                <w:ilvl w:val="0"/>
                <w:numId w:val="107"/>
              </w:numPr>
              <w:spacing w:before="120"/>
              <w:ind w:left="426" w:hanging="426"/>
              <w:rPr>
                <w:rFonts w:ascii="Times New Roman" w:eastAsiaTheme="minorEastAsia" w:hAnsi="Times New Roman"/>
                <w:noProof/>
                <w:sz w:val="24"/>
              </w:rPr>
            </w:pPr>
          </w:p>
        </w:tc>
      </w:tr>
      <w:tr w:rsidR="00E913EF" w:rsidRPr="007A16CC" w:rsidTr="00750B87">
        <w:trPr>
          <w:tblCellSpacing w:w="15" w:type="dxa"/>
        </w:trPr>
        <w:tc>
          <w:tcPr>
            <w:tcW w:w="0" w:type="auto"/>
          </w:tcPr>
          <w:p w:rsidR="007A16CC" w:rsidRPr="007A16CC" w:rsidRDefault="007A16CC" w:rsidP="00320C61">
            <w:pPr>
              <w:spacing w:before="120"/>
              <w:ind w:left="426" w:hanging="426"/>
              <w:rPr>
                <w:rFonts w:eastAsiaTheme="minorEastAsia"/>
              </w:rPr>
            </w:pPr>
          </w:p>
        </w:tc>
      </w:tr>
    </w:tbl>
    <w:p w:rsidR="00E913EF" w:rsidRPr="007A16CC" w:rsidRDefault="00E913EF" w:rsidP="00750B87">
      <w:pPr>
        <w:pStyle w:val="ListParagraph"/>
        <w:numPr>
          <w:ilvl w:val="0"/>
          <w:numId w:val="107"/>
        </w:numPr>
        <w:spacing w:before="80" w:after="80"/>
        <w:ind w:left="426" w:hanging="426"/>
        <w:rPr>
          <w:rFonts w:ascii="Times New Roman" w:hAnsi="Times New Roman"/>
          <w:sz w:val="24"/>
        </w:rPr>
      </w:pPr>
      <w:r w:rsidRPr="007A16CC">
        <w:rPr>
          <w:rFonts w:ascii="Times New Roman" w:hAnsi="Times New Roman"/>
          <w:sz w:val="24"/>
        </w:rPr>
        <w:fldChar w:fldCharType="end"/>
      </w:r>
      <w:r w:rsidR="00D12650" w:rsidRPr="00D12650">
        <w:t xml:space="preserve"> </w:t>
      </w:r>
      <w:bookmarkStart w:id="448" w:name="_Ref8119369"/>
      <w:r w:rsidR="00D12650">
        <w:rPr>
          <w:rFonts w:ascii="Times New Roman" w:hAnsi="Times New Roman"/>
          <w:noProof/>
          <w:sz w:val="24"/>
        </w:rPr>
        <w:fldChar w:fldCharType="begin"/>
      </w:r>
      <w:r w:rsidR="00D12650">
        <w:rPr>
          <w:rFonts w:ascii="Times New Roman" w:hAnsi="Times New Roman"/>
          <w:noProof/>
          <w:sz w:val="24"/>
        </w:rPr>
        <w:instrText xml:space="preserve"> HYPERLINK "" </w:instrText>
      </w:r>
      <w:r w:rsidR="00D12650">
        <w:rPr>
          <w:rFonts w:ascii="Times New Roman" w:hAnsi="Times New Roman"/>
          <w:noProof/>
          <w:sz w:val="24"/>
        </w:rPr>
        <w:fldChar w:fldCharType="end"/>
      </w:r>
      <w:bookmarkStart w:id="449" w:name="_Ref8119391"/>
      <w:bookmarkEnd w:id="448"/>
      <w:r w:rsidR="00D12650" w:rsidRPr="00D12650">
        <w:rPr>
          <w:rStyle w:val="Hyperlink"/>
          <w:rFonts w:ascii="Times New Roman" w:hAnsi="Times New Roman"/>
          <w:noProof/>
          <w:sz w:val="24"/>
        </w:rPr>
        <w:t>https://cs231n.github.io/python-numpy-tutorial/</w:t>
      </w:r>
    </w:p>
    <w:bookmarkEnd w:id="449"/>
    <w:p w:rsidR="00E148D8" w:rsidRPr="007A16CC" w:rsidRDefault="00E148D8" w:rsidP="007A16CC">
      <w:pPr>
        <w:pStyle w:val="ListParagraph"/>
        <w:numPr>
          <w:ilvl w:val="0"/>
          <w:numId w:val="107"/>
        </w:numPr>
        <w:spacing w:before="80" w:after="80"/>
        <w:ind w:left="567" w:hanging="567"/>
        <w:rPr>
          <w:rFonts w:ascii="Times New Roman" w:hAnsi="Times New Roman"/>
          <w:sz w:val="24"/>
        </w:rPr>
      </w:pPr>
    </w:p>
    <w:p w:rsidR="00AD06F0" w:rsidRDefault="00AD06F0" w:rsidP="00AD06F0">
      <w:pPr>
        <w:rPr>
          <w:rStyle w:val="Hyperlink"/>
          <w:rFonts w:ascii="Times New Roman" w:hAnsi="Times New Roman"/>
          <w:sz w:val="24"/>
        </w:rPr>
      </w:pPr>
      <w:r>
        <w:rPr>
          <w:rStyle w:val="Hyperlink"/>
          <w:rFonts w:ascii="Times New Roman" w:hAnsi="Times New Roman"/>
          <w:sz w:val="24"/>
        </w:rPr>
        <w:br w:type="page"/>
      </w:r>
    </w:p>
    <w:p w:rsidR="000411EF" w:rsidRDefault="000411EF" w:rsidP="00734392">
      <w:pPr>
        <w:pStyle w:val="Bibliography"/>
        <w:spacing w:line="360" w:lineRule="auto"/>
        <w:jc w:val="both"/>
        <w:rPr>
          <w:rFonts w:ascii="Times New Roman" w:hAnsi="Times New Roman"/>
          <w:noProof/>
          <w:sz w:val="24"/>
        </w:rPr>
        <w:sectPr w:rsidR="000411EF" w:rsidSect="000411EF">
          <w:footerReference w:type="first" r:id="rId16"/>
          <w:pgSz w:w="11907" w:h="16840" w:code="9"/>
          <w:pgMar w:top="1134" w:right="1134" w:bottom="1134" w:left="1701" w:header="720" w:footer="720" w:gutter="0"/>
          <w:pgNumType w:fmt="lowerRoman" w:start="1"/>
          <w:cols w:space="720"/>
          <w:docGrid w:linePitch="381"/>
        </w:sectPr>
      </w:pPr>
    </w:p>
    <w:bookmarkEnd w:id="440"/>
    <w:bookmarkEnd w:id="441"/>
    <w:bookmarkEnd w:id="442"/>
    <w:bookmarkEnd w:id="443"/>
    <w:bookmarkEnd w:id="444"/>
    <w:bookmarkEnd w:id="445"/>
    <w:p w:rsidR="00965DEA" w:rsidRDefault="00965DEA" w:rsidP="00734392">
      <w:pPr>
        <w:pStyle w:val="Bibliography"/>
        <w:spacing w:line="360" w:lineRule="auto"/>
        <w:jc w:val="both"/>
        <w:rPr>
          <w:rFonts w:ascii="Times New Roman" w:hAnsi="Times New Roman"/>
          <w:noProof/>
          <w:sz w:val="26"/>
          <w:szCs w:val="26"/>
        </w:rPr>
      </w:pPr>
    </w:p>
    <w:p w:rsidR="00F23418" w:rsidRPr="00750B87" w:rsidRDefault="00F23418" w:rsidP="00750B87"/>
    <w:p w:rsidR="00965DEA" w:rsidRPr="00911E6D" w:rsidRDefault="00965DEA" w:rsidP="00734392">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rsidR="00BC0954" w:rsidRPr="00911E6D" w:rsidRDefault="00BC0954" w:rsidP="00734392">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rsidR="00BC0954" w:rsidRPr="00911E6D" w:rsidRDefault="00BC0954" w:rsidP="00734392">
      <w:pPr>
        <w:pStyle w:val="Bibliography"/>
        <w:spacing w:line="360" w:lineRule="auto"/>
        <w:jc w:val="both"/>
        <w:rPr>
          <w:rFonts w:ascii="Times New Roman" w:hAnsi="Times New Roman"/>
          <w:noProof/>
          <w:vanish/>
          <w:sz w:val="26"/>
          <w:szCs w:val="26"/>
        </w:rPr>
      </w:pPr>
      <w:r w:rsidRPr="00911E6D">
        <w:rPr>
          <w:rFonts w:ascii="Times New Roman" w:hAnsi="Times New Roman"/>
          <w:noProof/>
          <w:vanish/>
          <w:sz w:val="26"/>
          <w:szCs w:val="26"/>
        </w:rPr>
        <w:t>x</w:t>
      </w:r>
    </w:p>
    <w:p w:rsidR="000C26AB" w:rsidRPr="00911E6D" w:rsidRDefault="000C26AB" w:rsidP="007A16CC">
      <w:pPr>
        <w:pStyle w:val="Bibliography"/>
        <w:spacing w:before="600" w:after="600" w:line="360" w:lineRule="auto"/>
        <w:jc w:val="center"/>
        <w:outlineLvl w:val="0"/>
        <w:rPr>
          <w:rFonts w:ascii="Times New Roman" w:hAnsi="Times New Roman"/>
          <w:b/>
          <w:noProof/>
          <w:sz w:val="36"/>
          <w:szCs w:val="26"/>
        </w:rPr>
      </w:pPr>
      <w:bookmarkStart w:id="450" w:name="_Toc6684121"/>
      <w:bookmarkStart w:id="451" w:name="_Toc6684182"/>
      <w:bookmarkStart w:id="452" w:name="_Toc6688672"/>
      <w:bookmarkStart w:id="453" w:name="_Toc7253417"/>
      <w:bookmarkStart w:id="454" w:name="_Toc7978936"/>
      <w:bookmarkStart w:id="455" w:name="_Toc8806048"/>
      <w:bookmarkStart w:id="456" w:name="_Toc9016615"/>
      <w:bookmarkStart w:id="457" w:name="_Toc9622142"/>
      <w:bookmarkStart w:id="458" w:name="_Toc57216491"/>
      <w:r w:rsidRPr="00911E6D">
        <w:rPr>
          <w:rFonts w:ascii="Times New Roman" w:hAnsi="Times New Roman"/>
          <w:b/>
          <w:noProof/>
          <w:sz w:val="36"/>
          <w:szCs w:val="26"/>
        </w:rPr>
        <w:t>PHỤ LỤC</w:t>
      </w:r>
      <w:bookmarkEnd w:id="450"/>
      <w:bookmarkEnd w:id="451"/>
      <w:bookmarkEnd w:id="452"/>
      <w:bookmarkEnd w:id="453"/>
      <w:bookmarkEnd w:id="454"/>
      <w:bookmarkEnd w:id="455"/>
      <w:bookmarkEnd w:id="456"/>
      <w:bookmarkEnd w:id="457"/>
      <w:bookmarkEnd w:id="458"/>
    </w:p>
    <w:p w:rsidR="00E167CC" w:rsidRPr="00E167CC" w:rsidRDefault="00E167CC" w:rsidP="00750B87">
      <w:pPr>
        <w:tabs>
          <w:tab w:val="left" w:pos="900"/>
          <w:tab w:val="left" w:pos="1890"/>
        </w:tabs>
        <w:spacing w:before="80" w:after="80" w:line="312" w:lineRule="auto"/>
        <w:ind w:left="284" w:right="283"/>
        <w:jc w:val="both"/>
        <w:rPr>
          <w:rFonts w:ascii="Times New Roman" w:hAnsi="Times New Roman"/>
          <w:b/>
          <w:sz w:val="26"/>
          <w:szCs w:val="26"/>
        </w:rPr>
      </w:pPr>
    </w:p>
    <w:sectPr w:rsidR="00E167CC" w:rsidRPr="00E167CC" w:rsidSect="00750B87">
      <w:footerReference w:type="default" r:id="rId17"/>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5DB" w:rsidRDefault="001735DB" w:rsidP="00366C8D">
      <w:r>
        <w:separator/>
      </w:r>
    </w:p>
  </w:endnote>
  <w:endnote w:type="continuationSeparator" w:id="0">
    <w:p w:rsidR="001735DB" w:rsidRDefault="001735DB"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new Century Schoolbook">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switzerlandInserat">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758183"/>
      <w:docPartObj>
        <w:docPartGallery w:val="Page Numbers (Bottom of Page)"/>
        <w:docPartUnique/>
      </w:docPartObj>
    </w:sdtPr>
    <w:sdtEndPr>
      <w:rPr>
        <w:rFonts w:ascii="Times New Roman" w:hAnsi="Times New Roman"/>
        <w:noProof/>
        <w:sz w:val="24"/>
        <w:szCs w:val="26"/>
      </w:rPr>
    </w:sdtEndPr>
    <w:sdtContent>
      <w:p w:rsidR="005C10B1" w:rsidRPr="00E62BEF" w:rsidRDefault="005C10B1">
        <w:pPr>
          <w:pStyle w:val="Footer"/>
          <w:jc w:val="center"/>
          <w:rPr>
            <w:rFonts w:ascii="Times New Roman" w:hAnsi="Times New Roman"/>
            <w:sz w:val="24"/>
            <w:szCs w:val="26"/>
          </w:rPr>
        </w:pPr>
        <w:r w:rsidRPr="00E62BEF">
          <w:rPr>
            <w:rFonts w:ascii="Times New Roman" w:hAnsi="Times New Roman"/>
            <w:sz w:val="24"/>
            <w:szCs w:val="26"/>
          </w:rPr>
          <w:fldChar w:fldCharType="begin"/>
        </w:r>
        <w:r w:rsidRPr="00E62BEF">
          <w:rPr>
            <w:rFonts w:ascii="Times New Roman" w:hAnsi="Times New Roman"/>
            <w:sz w:val="24"/>
            <w:szCs w:val="26"/>
          </w:rPr>
          <w:instrText xml:space="preserve"> PAGE   \* MERGEFORMAT </w:instrText>
        </w:r>
        <w:r w:rsidRPr="00E62BEF">
          <w:rPr>
            <w:rFonts w:ascii="Times New Roman" w:hAnsi="Times New Roman"/>
            <w:sz w:val="24"/>
            <w:szCs w:val="26"/>
          </w:rPr>
          <w:fldChar w:fldCharType="separate"/>
        </w:r>
        <w:r w:rsidR="00917AA6">
          <w:rPr>
            <w:rFonts w:ascii="Times New Roman" w:hAnsi="Times New Roman"/>
            <w:noProof/>
            <w:sz w:val="24"/>
            <w:szCs w:val="26"/>
          </w:rPr>
          <w:t>vi</w:t>
        </w:r>
        <w:r w:rsidRPr="00E62BEF">
          <w:rPr>
            <w:rFonts w:ascii="Times New Roman" w:hAnsi="Times New Roman"/>
            <w:noProof/>
            <w:sz w:val="24"/>
            <w:szCs w:val="26"/>
          </w:rPr>
          <w:fldChar w:fldCharType="end"/>
        </w:r>
      </w:p>
    </w:sdtContent>
  </w:sdt>
  <w:p w:rsidR="005C10B1" w:rsidRDefault="005C10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295099"/>
      <w:docPartObj>
        <w:docPartGallery w:val="Page Numbers (Bottom of Page)"/>
        <w:docPartUnique/>
      </w:docPartObj>
    </w:sdtPr>
    <w:sdtEndPr>
      <w:rPr>
        <w:noProof/>
      </w:rPr>
    </w:sdtEndPr>
    <w:sdtContent>
      <w:p w:rsidR="005C10B1" w:rsidRDefault="005C10B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C10B1" w:rsidRDefault="005C10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61043"/>
      <w:docPartObj>
        <w:docPartGallery w:val="Page Numbers (Bottom of Page)"/>
        <w:docPartUnique/>
      </w:docPartObj>
    </w:sdtPr>
    <w:sdtEndPr>
      <w:rPr>
        <w:noProof/>
      </w:rPr>
    </w:sdtEndPr>
    <w:sdtContent>
      <w:p w:rsidR="005C10B1" w:rsidRDefault="005C10B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C10B1" w:rsidRDefault="005C10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0B1" w:rsidRPr="00320C61" w:rsidRDefault="005C10B1">
    <w:pPr>
      <w:pStyle w:val="Footer"/>
      <w:jc w:val="center"/>
      <w:rPr>
        <w:rFonts w:ascii="Times New Roman" w:hAnsi="Times New Roman"/>
        <w:sz w:val="26"/>
        <w:szCs w:val="26"/>
      </w:rPr>
    </w:pPr>
  </w:p>
  <w:p w:rsidR="005C10B1" w:rsidRDefault="005C1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5DB" w:rsidRDefault="001735DB" w:rsidP="00366C8D">
      <w:r>
        <w:separator/>
      </w:r>
    </w:p>
  </w:footnote>
  <w:footnote w:type="continuationSeparator" w:id="0">
    <w:p w:rsidR="001735DB" w:rsidRDefault="001735DB" w:rsidP="00366C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19A325C"/>
    <w:multiLevelType w:val="hybridMultilevel"/>
    <w:tmpl w:val="5D56321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23CA6"/>
    <w:multiLevelType w:val="hybridMultilevel"/>
    <w:tmpl w:val="E73C9DCC"/>
    <w:lvl w:ilvl="0" w:tplc="04090019">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044E594C"/>
    <w:multiLevelType w:val="hybridMultilevel"/>
    <w:tmpl w:val="E4A29A56"/>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054C5BD7"/>
    <w:multiLevelType w:val="hybridMultilevel"/>
    <w:tmpl w:val="9A9608C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1F4ED5"/>
    <w:multiLevelType w:val="hybridMultilevel"/>
    <w:tmpl w:val="19AAD3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28385F"/>
    <w:multiLevelType w:val="hybridMultilevel"/>
    <w:tmpl w:val="52C83992"/>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07DA60B6"/>
    <w:multiLevelType w:val="hybridMultilevel"/>
    <w:tmpl w:val="D40095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07EF7EDB"/>
    <w:multiLevelType w:val="hybridMultilevel"/>
    <w:tmpl w:val="F7064A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845F7C"/>
    <w:multiLevelType w:val="hybridMultilevel"/>
    <w:tmpl w:val="5F74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412D74"/>
    <w:multiLevelType w:val="hybridMultilevel"/>
    <w:tmpl w:val="FB10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7F713B"/>
    <w:multiLevelType w:val="hybridMultilevel"/>
    <w:tmpl w:val="765C3D4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0F2293"/>
    <w:multiLevelType w:val="hybridMultilevel"/>
    <w:tmpl w:val="4400122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CA25F2"/>
    <w:multiLevelType w:val="hybridMultilevel"/>
    <w:tmpl w:val="DBDAF5E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FE57C1"/>
    <w:multiLevelType w:val="hybridMultilevel"/>
    <w:tmpl w:val="AFAE35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456CE4"/>
    <w:multiLevelType w:val="hybridMultilevel"/>
    <w:tmpl w:val="55806C90"/>
    <w:lvl w:ilvl="0" w:tplc="B1CED22E">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0F4D2B5D"/>
    <w:multiLevelType w:val="hybridMultilevel"/>
    <w:tmpl w:val="7B2CD8DE"/>
    <w:lvl w:ilvl="0" w:tplc="B1CED22E">
      <w:start w:val="1"/>
      <w:numFmt w:val="bullet"/>
      <w:lvlText w:val="-"/>
      <w:lvlJc w:val="left"/>
      <w:pPr>
        <w:ind w:left="2610" w:hanging="360"/>
      </w:pPr>
      <w:rPr>
        <w:rFonts w:ascii="Verdana" w:hAnsi="Verdan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nsid w:val="0FD47053"/>
    <w:multiLevelType w:val="hybridMultilevel"/>
    <w:tmpl w:val="EB4ECDD8"/>
    <w:lvl w:ilvl="0" w:tplc="0B4E11AC">
      <w:start w:val="1"/>
      <w:numFmt w:val="bullet"/>
      <w:lvlText w:val="-"/>
      <w:lvlJc w:val="left"/>
      <w:pPr>
        <w:ind w:left="1288" w:hanging="360"/>
      </w:pPr>
      <w:rPr>
        <w:rFonts w:ascii="Times New Roman" w:hAnsi="Times New Roman" w:hint="default"/>
        <w:b/>
        <w:sz w:val="26"/>
        <w:szCs w:val="26"/>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4594FB8"/>
    <w:multiLevelType w:val="hybridMultilevel"/>
    <w:tmpl w:val="FD8458E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7B5221"/>
    <w:multiLevelType w:val="hybridMultilevel"/>
    <w:tmpl w:val="64BE292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986DF2"/>
    <w:multiLevelType w:val="hybridMultilevel"/>
    <w:tmpl w:val="37C293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277022"/>
    <w:multiLevelType w:val="hybridMultilevel"/>
    <w:tmpl w:val="2DFC8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183E10">
      <w:start w:val="3"/>
      <w:numFmt w:val="bullet"/>
      <w:lvlText w:val=""/>
      <w:lvlJc w:val="left"/>
      <w:pPr>
        <w:ind w:left="2340" w:hanging="360"/>
      </w:pPr>
      <w:rPr>
        <w:rFonts w:ascii="Wingdings" w:eastAsia="Times New Roman" w:hAnsi="Wingdings" w:cs="Times New Roman" w:hint="default"/>
      </w:rPr>
    </w:lvl>
    <w:lvl w:ilvl="3" w:tplc="FB6AC740">
      <w:start w:val="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7F51B3"/>
    <w:multiLevelType w:val="hybridMultilevel"/>
    <w:tmpl w:val="1D686D0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335FB0"/>
    <w:multiLevelType w:val="hybridMultilevel"/>
    <w:tmpl w:val="724C5F18"/>
    <w:lvl w:ilvl="0" w:tplc="0B4E11AC">
      <w:start w:val="1"/>
      <w:numFmt w:val="bullet"/>
      <w:lvlText w:val="-"/>
      <w:lvlJc w:val="left"/>
      <w:pPr>
        <w:ind w:left="1211" w:hanging="360"/>
      </w:pPr>
      <w:rPr>
        <w:rFonts w:ascii="Times New Roman" w:hAnsi="Times New Roman" w:hint="default"/>
        <w:b/>
        <w:sz w:val="26"/>
        <w:szCs w:val="26"/>
      </w:rPr>
    </w:lvl>
    <w:lvl w:ilvl="1" w:tplc="A37AF374">
      <w:start w:val="1"/>
      <w:numFmt w:val="upperLetter"/>
      <w:lvlText w:val="%2."/>
      <w:lvlJc w:val="left"/>
      <w:pPr>
        <w:ind w:left="1581" w:hanging="360"/>
      </w:pPr>
      <w:rPr>
        <w:rFonts w:hint="default"/>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6">
    <w:nsid w:val="1D5B5079"/>
    <w:multiLevelType w:val="hybridMultilevel"/>
    <w:tmpl w:val="0ABC46D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E443D5A"/>
    <w:multiLevelType w:val="hybridMultilevel"/>
    <w:tmpl w:val="D3641FA8"/>
    <w:lvl w:ilvl="0" w:tplc="5D38CADC">
      <w:start w:val="10"/>
      <w:numFmt w:val="bullet"/>
      <w:lvlText w:val=""/>
      <w:lvlJc w:val="left"/>
      <w:pPr>
        <w:ind w:left="2421" w:hanging="360"/>
      </w:pPr>
      <w:rPr>
        <w:rFonts w:ascii="Symbol" w:eastAsia="Times New Roman" w:hAnsi="Symbol"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8">
    <w:nsid w:val="1F5F4055"/>
    <w:multiLevelType w:val="hybridMultilevel"/>
    <w:tmpl w:val="96C0ABA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1FA71011"/>
    <w:multiLevelType w:val="hybridMultilevel"/>
    <w:tmpl w:val="16480F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0883E5F"/>
    <w:multiLevelType w:val="hybridMultilevel"/>
    <w:tmpl w:val="FFB44E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0BA2A2D"/>
    <w:multiLevelType w:val="hybridMultilevel"/>
    <w:tmpl w:val="8FF2B56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3927B5"/>
    <w:multiLevelType w:val="hybridMultilevel"/>
    <w:tmpl w:val="84AC29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E32936"/>
    <w:multiLevelType w:val="hybridMultilevel"/>
    <w:tmpl w:val="569E574E"/>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5">
    <w:nsid w:val="24BE565E"/>
    <w:multiLevelType w:val="hybridMultilevel"/>
    <w:tmpl w:val="38EAE68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EE2DE2"/>
    <w:multiLevelType w:val="hybridMultilevel"/>
    <w:tmpl w:val="CB6EDD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5D5B9C"/>
    <w:multiLevelType w:val="hybridMultilevel"/>
    <w:tmpl w:val="8380306C"/>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2924754D"/>
    <w:multiLevelType w:val="hybridMultilevel"/>
    <w:tmpl w:val="1AAE0E3E"/>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B701635"/>
    <w:multiLevelType w:val="hybridMultilevel"/>
    <w:tmpl w:val="6AE06AF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BA74FCC"/>
    <w:multiLevelType w:val="hybridMultilevel"/>
    <w:tmpl w:val="0452365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4517AE"/>
    <w:multiLevelType w:val="hybridMultilevel"/>
    <w:tmpl w:val="3F2A828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nsid w:val="2D415EA7"/>
    <w:multiLevelType w:val="hybridMultilevel"/>
    <w:tmpl w:val="07A23796"/>
    <w:lvl w:ilvl="0" w:tplc="0B4E11AC">
      <w:start w:val="1"/>
      <w:numFmt w:val="bullet"/>
      <w:lvlText w:val="-"/>
      <w:lvlJc w:val="left"/>
      <w:pPr>
        <w:ind w:left="780" w:hanging="360"/>
      </w:pPr>
      <w:rPr>
        <w:rFonts w:ascii="Times New Roman" w:hAnsi="Times New Roman" w:hint="default"/>
        <w:b/>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nsid w:val="2D5851A5"/>
    <w:multiLevelType w:val="hybridMultilevel"/>
    <w:tmpl w:val="B61248A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D6A6E4E"/>
    <w:multiLevelType w:val="hybridMultilevel"/>
    <w:tmpl w:val="CBE25ACE"/>
    <w:lvl w:ilvl="0" w:tplc="B1CED22E">
      <w:start w:val="1"/>
      <w:numFmt w:val="bullet"/>
      <w:lvlText w:val="-"/>
      <w:lvlJc w:val="left"/>
      <w:pPr>
        <w:ind w:left="927"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D9A1622"/>
    <w:multiLevelType w:val="hybridMultilevel"/>
    <w:tmpl w:val="9EA4A3E0"/>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01256FC"/>
    <w:multiLevelType w:val="hybridMultilevel"/>
    <w:tmpl w:val="A3A6B89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0E9202E"/>
    <w:multiLevelType w:val="hybridMultilevel"/>
    <w:tmpl w:val="E6D039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0EF0EB4"/>
    <w:multiLevelType w:val="hybridMultilevel"/>
    <w:tmpl w:val="60AAD87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0">
    <w:nsid w:val="31000D1B"/>
    <w:multiLevelType w:val="hybridMultilevel"/>
    <w:tmpl w:val="CD7EF1A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6D42C43"/>
    <w:multiLevelType w:val="hybridMultilevel"/>
    <w:tmpl w:val="A2DE94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79B7066"/>
    <w:multiLevelType w:val="hybridMultilevel"/>
    <w:tmpl w:val="6FEC3466"/>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8BF43AB"/>
    <w:multiLevelType w:val="hybridMultilevel"/>
    <w:tmpl w:val="5844BCD6"/>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4">
    <w:nsid w:val="3C2766CA"/>
    <w:multiLevelType w:val="hybridMultilevel"/>
    <w:tmpl w:val="4EFEC9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437F96"/>
    <w:multiLevelType w:val="hybridMultilevel"/>
    <w:tmpl w:val="E64C9DE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D907BDE"/>
    <w:multiLevelType w:val="hybridMultilevel"/>
    <w:tmpl w:val="F35A6AB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E9C1DDE"/>
    <w:multiLevelType w:val="hybridMultilevel"/>
    <w:tmpl w:val="F102949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FB42EA4"/>
    <w:multiLevelType w:val="hybridMultilevel"/>
    <w:tmpl w:val="1BE0CD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FBD6736"/>
    <w:multiLevelType w:val="hybridMultilevel"/>
    <w:tmpl w:val="EDE6335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0926ABD"/>
    <w:multiLevelType w:val="hybridMultilevel"/>
    <w:tmpl w:val="48183D90"/>
    <w:lvl w:ilvl="0" w:tplc="B1CED22E">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1">
    <w:nsid w:val="40930EB1"/>
    <w:multiLevelType w:val="hybridMultilevel"/>
    <w:tmpl w:val="9AA2E9E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2FA3878"/>
    <w:multiLevelType w:val="hybridMultilevel"/>
    <w:tmpl w:val="100C0E7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4327693"/>
    <w:multiLevelType w:val="hybridMultilevel"/>
    <w:tmpl w:val="8BDE3E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91A1F91"/>
    <w:multiLevelType w:val="hybridMultilevel"/>
    <w:tmpl w:val="57B0844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5">
    <w:nsid w:val="49964E3C"/>
    <w:multiLevelType w:val="hybridMultilevel"/>
    <w:tmpl w:val="1622690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A3810D2"/>
    <w:multiLevelType w:val="hybridMultilevel"/>
    <w:tmpl w:val="FA1ED55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7">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8">
    <w:nsid w:val="4BFD763B"/>
    <w:multiLevelType w:val="hybridMultilevel"/>
    <w:tmpl w:val="F7A8AA70"/>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DC96B66"/>
    <w:multiLevelType w:val="hybridMultilevel"/>
    <w:tmpl w:val="0EBCC07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E1E2794"/>
    <w:multiLevelType w:val="hybridMultilevel"/>
    <w:tmpl w:val="42D427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AB4E92"/>
    <w:multiLevelType w:val="hybridMultilevel"/>
    <w:tmpl w:val="DA4C4E3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0807779"/>
    <w:multiLevelType w:val="multilevel"/>
    <w:tmpl w:val="A64E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3">
    <w:nsid w:val="50883308"/>
    <w:multiLevelType w:val="multilevel"/>
    <w:tmpl w:val="D318E7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nsid w:val="508B30F1"/>
    <w:multiLevelType w:val="multilevel"/>
    <w:tmpl w:val="BAC6AFA6"/>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53E77B48"/>
    <w:multiLevelType w:val="hybridMultilevel"/>
    <w:tmpl w:val="8162022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4395AA1"/>
    <w:multiLevelType w:val="hybridMultilevel"/>
    <w:tmpl w:val="115EB1D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44A5E92"/>
    <w:multiLevelType w:val="hybridMultilevel"/>
    <w:tmpl w:val="8A16F1A4"/>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nsid w:val="549F198B"/>
    <w:multiLevelType w:val="hybridMultilevel"/>
    <w:tmpl w:val="313ACE5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54A4911"/>
    <w:multiLevelType w:val="hybridMultilevel"/>
    <w:tmpl w:val="C5BEA4B6"/>
    <w:lvl w:ilvl="0" w:tplc="B1CED22E">
      <w:start w:val="1"/>
      <w:numFmt w:val="bullet"/>
      <w:lvlText w:val="-"/>
      <w:lvlJc w:val="left"/>
      <w:pPr>
        <w:ind w:left="754" w:hanging="360"/>
      </w:pPr>
      <w:rPr>
        <w:rFonts w:ascii="Verdana" w:hAnsi="Verdana"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0">
    <w:nsid w:val="567F7FD1"/>
    <w:multiLevelType w:val="hybridMultilevel"/>
    <w:tmpl w:val="90B6095C"/>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74A0AE7"/>
    <w:multiLevelType w:val="hybridMultilevel"/>
    <w:tmpl w:val="C31492C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75E0748"/>
    <w:multiLevelType w:val="hybridMultilevel"/>
    <w:tmpl w:val="1CCE76A6"/>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3">
    <w:nsid w:val="58C71ACD"/>
    <w:multiLevelType w:val="multilevel"/>
    <w:tmpl w:val="0FB28394"/>
    <w:lvl w:ilvl="0">
      <w:start w:val="4"/>
      <w:numFmt w:val="decimal"/>
      <w:lvlText w:val="%1."/>
      <w:lvlJc w:val="left"/>
      <w:pPr>
        <w:ind w:left="585" w:hanging="585"/>
      </w:pPr>
      <w:rPr>
        <w:rFonts w:hint="default"/>
        <w:i/>
      </w:rPr>
    </w:lvl>
    <w:lvl w:ilvl="1">
      <w:start w:val="3"/>
      <w:numFmt w:val="decimal"/>
      <w:lvlText w:val="%1.%2."/>
      <w:lvlJc w:val="left"/>
      <w:pPr>
        <w:ind w:left="720" w:hanging="720"/>
      </w:pPr>
      <w:rPr>
        <w:rFonts w:hint="default"/>
        <w:i/>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84">
    <w:nsid w:val="5A3911A8"/>
    <w:multiLevelType w:val="hybridMultilevel"/>
    <w:tmpl w:val="15104BE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A605FD0"/>
    <w:multiLevelType w:val="hybridMultilevel"/>
    <w:tmpl w:val="8F4E0662"/>
    <w:lvl w:ilvl="0" w:tplc="0409000F">
      <w:start w:val="1"/>
      <w:numFmt w:val="decimal"/>
      <w:lvlText w:val="%1."/>
      <w:lvlJc w:val="left"/>
      <w:pPr>
        <w:ind w:left="121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86">
    <w:nsid w:val="5AB521E0"/>
    <w:multiLevelType w:val="hybridMultilevel"/>
    <w:tmpl w:val="7B5E2E90"/>
    <w:lvl w:ilvl="0" w:tplc="0B4E11AC">
      <w:start w:val="1"/>
      <w:numFmt w:val="bullet"/>
      <w:lvlText w:val="-"/>
      <w:lvlJc w:val="left"/>
      <w:pPr>
        <w:ind w:left="1854" w:hanging="360"/>
      </w:pPr>
      <w:rPr>
        <w:rFonts w:ascii="Times New Roman" w:hAnsi="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7">
    <w:nsid w:val="5B673DF3"/>
    <w:multiLevelType w:val="hybridMultilevel"/>
    <w:tmpl w:val="9E3878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C6A0BAC"/>
    <w:multiLevelType w:val="hybridMultilevel"/>
    <w:tmpl w:val="773A7B3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9">
    <w:nsid w:val="5D071DA6"/>
    <w:multiLevelType w:val="multilevel"/>
    <w:tmpl w:val="50E6D7A8"/>
    <w:lvl w:ilvl="0">
      <w:start w:val="1"/>
      <w:numFmt w:val="decimal"/>
      <w:lvlText w:val="%1."/>
      <w:lvlJc w:val="left"/>
      <w:pPr>
        <w:ind w:left="360" w:hanging="360"/>
      </w:pPr>
      <w:rPr>
        <w:rFonts w:hint="default"/>
        <w:b/>
        <w:i w:val="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0">
    <w:nsid w:val="5E577114"/>
    <w:multiLevelType w:val="hybridMultilevel"/>
    <w:tmpl w:val="CD3AC9A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1">
    <w:nsid w:val="5FA9106A"/>
    <w:multiLevelType w:val="hybridMultilevel"/>
    <w:tmpl w:val="DAEE8E2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0277F48"/>
    <w:multiLevelType w:val="hybridMultilevel"/>
    <w:tmpl w:val="7F3A4EA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23607BD"/>
    <w:multiLevelType w:val="hybridMultilevel"/>
    <w:tmpl w:val="3CDAE17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4">
    <w:nsid w:val="6297084B"/>
    <w:multiLevelType w:val="hybridMultilevel"/>
    <w:tmpl w:val="A0E02C5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47D5E4F"/>
    <w:multiLevelType w:val="hybridMultilevel"/>
    <w:tmpl w:val="68B8D90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nsid w:val="66273B18"/>
    <w:multiLevelType w:val="hybridMultilevel"/>
    <w:tmpl w:val="9FCE36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6DE3283"/>
    <w:multiLevelType w:val="hybridMultilevel"/>
    <w:tmpl w:val="105ACD40"/>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8">
    <w:nsid w:val="66EF33C1"/>
    <w:multiLevelType w:val="hybridMultilevel"/>
    <w:tmpl w:val="7CE4CC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76970F8"/>
    <w:multiLevelType w:val="hybridMultilevel"/>
    <w:tmpl w:val="391C587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79A4C8A"/>
    <w:multiLevelType w:val="hybridMultilevel"/>
    <w:tmpl w:val="A5961B2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84205AA"/>
    <w:multiLevelType w:val="hybridMultilevel"/>
    <w:tmpl w:val="0BBA5E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2">
    <w:nsid w:val="68EE3053"/>
    <w:multiLevelType w:val="hybridMultilevel"/>
    <w:tmpl w:val="39608A4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96E76FA"/>
    <w:multiLevelType w:val="hybridMultilevel"/>
    <w:tmpl w:val="686092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4">
    <w:nsid w:val="69BD336B"/>
    <w:multiLevelType w:val="hybridMultilevel"/>
    <w:tmpl w:val="4BE2A5CA"/>
    <w:lvl w:ilvl="0" w:tplc="7A7441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5">
    <w:nsid w:val="69F240F7"/>
    <w:multiLevelType w:val="hybridMultilevel"/>
    <w:tmpl w:val="FBF4512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A311799"/>
    <w:multiLevelType w:val="hybridMultilevel"/>
    <w:tmpl w:val="0D0CF05E"/>
    <w:lvl w:ilvl="0" w:tplc="B1CED22E">
      <w:start w:val="1"/>
      <w:numFmt w:val="bullet"/>
      <w:lvlText w:val="-"/>
      <w:lvlJc w:val="left"/>
      <w:pPr>
        <w:ind w:left="2421" w:hanging="360"/>
      </w:pPr>
      <w:rPr>
        <w:rFonts w:ascii="Verdana" w:hAnsi="Verdana"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7">
    <w:nsid w:val="6B85213E"/>
    <w:multiLevelType w:val="hybridMultilevel"/>
    <w:tmpl w:val="19E4866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8">
    <w:nsid w:val="6BAF5D1E"/>
    <w:multiLevelType w:val="hybridMultilevel"/>
    <w:tmpl w:val="112403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BCC40CD"/>
    <w:multiLevelType w:val="hybridMultilevel"/>
    <w:tmpl w:val="8E1A0A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3840F6"/>
    <w:multiLevelType w:val="hybridMultilevel"/>
    <w:tmpl w:val="964A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D540561"/>
    <w:multiLevelType w:val="hybridMultilevel"/>
    <w:tmpl w:val="23B4F918"/>
    <w:lvl w:ilvl="0" w:tplc="0B4E11AC">
      <w:start w:val="1"/>
      <w:numFmt w:val="bullet"/>
      <w:lvlText w:val="-"/>
      <w:lvlJc w:val="left"/>
      <w:pPr>
        <w:ind w:left="720" w:hanging="360"/>
      </w:pPr>
      <w:rPr>
        <w:rFonts w:ascii="Times New Roman" w:hAnsi="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0497A93"/>
    <w:multiLevelType w:val="hybridMultilevel"/>
    <w:tmpl w:val="49525A7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0553D34"/>
    <w:multiLevelType w:val="hybridMultilevel"/>
    <w:tmpl w:val="606C6B1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4D031E6"/>
    <w:multiLevelType w:val="hybridMultilevel"/>
    <w:tmpl w:val="271CE6A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5D414B6"/>
    <w:multiLevelType w:val="hybridMultilevel"/>
    <w:tmpl w:val="8886F27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A427D09"/>
    <w:multiLevelType w:val="hybridMultilevel"/>
    <w:tmpl w:val="39DC04A0"/>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7">
    <w:nsid w:val="7B0F3387"/>
    <w:multiLevelType w:val="hybridMultilevel"/>
    <w:tmpl w:val="F5E05B2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CC850AB"/>
    <w:multiLevelType w:val="hybridMultilevel"/>
    <w:tmpl w:val="F1DE6230"/>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9">
    <w:nsid w:val="7D352A3C"/>
    <w:multiLevelType w:val="hybridMultilevel"/>
    <w:tmpl w:val="F5C087BA"/>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0">
    <w:nsid w:val="7E3F025E"/>
    <w:multiLevelType w:val="hybridMultilevel"/>
    <w:tmpl w:val="EA149478"/>
    <w:lvl w:ilvl="0" w:tplc="B1CED22E">
      <w:start w:val="1"/>
      <w:numFmt w:val="bullet"/>
      <w:lvlText w:val="-"/>
      <w:lvlJc w:val="left"/>
      <w:pPr>
        <w:ind w:left="720" w:hanging="360"/>
      </w:pPr>
      <w:rPr>
        <w:rFonts w:ascii="Verdana" w:hAnsi="Verdana" w:hint="default"/>
      </w:rPr>
    </w:lvl>
    <w:lvl w:ilvl="1" w:tplc="5D38CADC">
      <w:start w:val="1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FAD6674"/>
    <w:multiLevelType w:val="hybridMultilevel"/>
    <w:tmpl w:val="5CDCD3C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6"/>
  </w:num>
  <w:num w:numId="4">
    <w:abstractNumId w:val="77"/>
  </w:num>
  <w:num w:numId="5">
    <w:abstractNumId w:val="1"/>
  </w:num>
  <w:num w:numId="6">
    <w:abstractNumId w:val="57"/>
  </w:num>
  <w:num w:numId="7">
    <w:abstractNumId w:val="82"/>
  </w:num>
  <w:num w:numId="8">
    <w:abstractNumId w:val="42"/>
  </w:num>
  <w:num w:numId="9">
    <w:abstractNumId w:val="64"/>
  </w:num>
  <w:num w:numId="10">
    <w:abstractNumId w:val="66"/>
  </w:num>
  <w:num w:numId="11">
    <w:abstractNumId w:val="28"/>
  </w:num>
  <w:num w:numId="12">
    <w:abstractNumId w:val="87"/>
  </w:num>
  <w:num w:numId="13">
    <w:abstractNumId w:val="60"/>
  </w:num>
  <w:num w:numId="14">
    <w:abstractNumId w:val="88"/>
  </w:num>
  <w:num w:numId="15">
    <w:abstractNumId w:val="7"/>
  </w:num>
  <w:num w:numId="16">
    <w:abstractNumId w:val="62"/>
  </w:num>
  <w:num w:numId="17">
    <w:abstractNumId w:val="118"/>
  </w:num>
  <w:num w:numId="18">
    <w:abstractNumId w:val="95"/>
  </w:num>
  <w:num w:numId="19">
    <w:abstractNumId w:val="89"/>
  </w:num>
  <w:num w:numId="20">
    <w:abstractNumId w:val="38"/>
  </w:num>
  <w:num w:numId="21">
    <w:abstractNumId w:val="72"/>
  </w:num>
  <w:num w:numId="22">
    <w:abstractNumId w:val="53"/>
  </w:num>
  <w:num w:numId="23">
    <w:abstractNumId w:val="37"/>
  </w:num>
  <w:num w:numId="24">
    <w:abstractNumId w:val="5"/>
  </w:num>
  <w:num w:numId="25">
    <w:abstractNumId w:val="31"/>
  </w:num>
  <w:num w:numId="26">
    <w:abstractNumId w:val="115"/>
  </w:num>
  <w:num w:numId="27">
    <w:abstractNumId w:val="84"/>
  </w:num>
  <w:num w:numId="28">
    <w:abstractNumId w:val="22"/>
  </w:num>
  <w:num w:numId="29">
    <w:abstractNumId w:val="92"/>
  </w:num>
  <w:num w:numId="30">
    <w:abstractNumId w:val="113"/>
  </w:num>
  <w:num w:numId="31">
    <w:abstractNumId w:val="32"/>
  </w:num>
  <w:num w:numId="32">
    <w:abstractNumId w:val="12"/>
  </w:num>
  <w:num w:numId="33">
    <w:abstractNumId w:val="102"/>
  </w:num>
  <w:num w:numId="34">
    <w:abstractNumId w:val="39"/>
  </w:num>
  <w:num w:numId="35">
    <w:abstractNumId w:val="33"/>
  </w:num>
  <w:num w:numId="36">
    <w:abstractNumId w:val="56"/>
  </w:num>
  <w:num w:numId="37">
    <w:abstractNumId w:val="65"/>
  </w:num>
  <w:num w:numId="38">
    <w:abstractNumId w:val="35"/>
  </w:num>
  <w:num w:numId="39">
    <w:abstractNumId w:val="10"/>
  </w:num>
  <w:num w:numId="40">
    <w:abstractNumId w:val="114"/>
  </w:num>
  <w:num w:numId="41">
    <w:abstractNumId w:val="85"/>
  </w:num>
  <w:num w:numId="42">
    <w:abstractNumId w:val="25"/>
  </w:num>
  <w:num w:numId="43">
    <w:abstractNumId w:val="112"/>
  </w:num>
  <w:num w:numId="44">
    <w:abstractNumId w:val="68"/>
  </w:num>
  <w:num w:numId="45">
    <w:abstractNumId w:val="6"/>
  </w:num>
  <w:num w:numId="46">
    <w:abstractNumId w:val="58"/>
  </w:num>
  <w:num w:numId="47">
    <w:abstractNumId w:val="34"/>
  </w:num>
  <w:num w:numId="48">
    <w:abstractNumId w:val="76"/>
  </w:num>
  <w:num w:numId="49">
    <w:abstractNumId w:val="44"/>
  </w:num>
  <w:num w:numId="50">
    <w:abstractNumId w:val="24"/>
  </w:num>
  <w:num w:numId="51">
    <w:abstractNumId w:val="52"/>
  </w:num>
  <w:num w:numId="52">
    <w:abstractNumId w:val="30"/>
  </w:num>
  <w:num w:numId="53">
    <w:abstractNumId w:val="81"/>
  </w:num>
  <w:num w:numId="54">
    <w:abstractNumId w:val="86"/>
  </w:num>
  <w:num w:numId="55">
    <w:abstractNumId w:val="43"/>
  </w:num>
  <w:num w:numId="56">
    <w:abstractNumId w:val="11"/>
  </w:num>
  <w:num w:numId="57">
    <w:abstractNumId w:val="100"/>
  </w:num>
  <w:num w:numId="58">
    <w:abstractNumId w:val="69"/>
  </w:num>
  <w:num w:numId="59">
    <w:abstractNumId w:val="79"/>
  </w:num>
  <w:num w:numId="60">
    <w:abstractNumId w:val="59"/>
  </w:num>
  <w:num w:numId="61">
    <w:abstractNumId w:val="21"/>
  </w:num>
  <w:num w:numId="62">
    <w:abstractNumId w:val="9"/>
  </w:num>
  <w:num w:numId="63">
    <w:abstractNumId w:val="97"/>
  </w:num>
  <w:num w:numId="64">
    <w:abstractNumId w:val="103"/>
  </w:num>
  <w:num w:numId="65">
    <w:abstractNumId w:val="101"/>
  </w:num>
  <w:num w:numId="66">
    <w:abstractNumId w:val="116"/>
  </w:num>
  <w:num w:numId="67">
    <w:abstractNumId w:val="36"/>
  </w:num>
  <w:num w:numId="68">
    <w:abstractNumId w:val="96"/>
  </w:num>
  <w:num w:numId="69">
    <w:abstractNumId w:val="106"/>
  </w:num>
  <w:num w:numId="70">
    <w:abstractNumId w:val="8"/>
  </w:num>
  <w:num w:numId="71">
    <w:abstractNumId w:val="99"/>
  </w:num>
  <w:num w:numId="72">
    <w:abstractNumId w:val="20"/>
  </w:num>
  <w:num w:numId="73">
    <w:abstractNumId w:val="107"/>
  </w:num>
  <w:num w:numId="74">
    <w:abstractNumId w:val="13"/>
  </w:num>
  <w:num w:numId="75">
    <w:abstractNumId w:val="40"/>
  </w:num>
  <w:num w:numId="76">
    <w:abstractNumId w:val="117"/>
  </w:num>
  <w:num w:numId="77">
    <w:abstractNumId w:val="63"/>
  </w:num>
  <w:num w:numId="78">
    <w:abstractNumId w:val="78"/>
  </w:num>
  <w:num w:numId="79">
    <w:abstractNumId w:val="26"/>
  </w:num>
  <w:num w:numId="80">
    <w:abstractNumId w:val="111"/>
  </w:num>
  <w:num w:numId="81">
    <w:abstractNumId w:val="61"/>
  </w:num>
  <w:num w:numId="82">
    <w:abstractNumId w:val="18"/>
  </w:num>
  <w:num w:numId="83">
    <w:abstractNumId w:val="73"/>
  </w:num>
  <w:num w:numId="84">
    <w:abstractNumId w:val="51"/>
  </w:num>
  <w:num w:numId="85">
    <w:abstractNumId w:val="15"/>
  </w:num>
  <w:num w:numId="86">
    <w:abstractNumId w:val="41"/>
  </w:num>
  <w:num w:numId="87">
    <w:abstractNumId w:val="94"/>
  </w:num>
  <w:num w:numId="88">
    <w:abstractNumId w:val="120"/>
  </w:num>
  <w:num w:numId="89">
    <w:abstractNumId w:val="54"/>
  </w:num>
  <w:num w:numId="90">
    <w:abstractNumId w:val="121"/>
  </w:num>
  <w:num w:numId="91">
    <w:abstractNumId w:val="75"/>
  </w:num>
  <w:num w:numId="92">
    <w:abstractNumId w:val="4"/>
  </w:num>
  <w:num w:numId="93">
    <w:abstractNumId w:val="98"/>
  </w:num>
  <w:num w:numId="94">
    <w:abstractNumId w:val="70"/>
  </w:num>
  <w:num w:numId="95">
    <w:abstractNumId w:val="91"/>
  </w:num>
  <w:num w:numId="96">
    <w:abstractNumId w:val="105"/>
  </w:num>
  <w:num w:numId="97">
    <w:abstractNumId w:val="14"/>
  </w:num>
  <w:num w:numId="98">
    <w:abstractNumId w:val="48"/>
  </w:num>
  <w:num w:numId="99">
    <w:abstractNumId w:val="55"/>
  </w:num>
  <w:num w:numId="100">
    <w:abstractNumId w:val="45"/>
  </w:num>
  <w:num w:numId="101">
    <w:abstractNumId w:val="80"/>
  </w:num>
  <w:num w:numId="102">
    <w:abstractNumId w:val="108"/>
  </w:num>
  <w:num w:numId="103">
    <w:abstractNumId w:val="50"/>
  </w:num>
  <w:num w:numId="104">
    <w:abstractNumId w:val="67"/>
  </w:num>
  <w:num w:numId="105">
    <w:abstractNumId w:val="0"/>
  </w:num>
  <w:num w:numId="106">
    <w:abstractNumId w:val="119"/>
  </w:num>
  <w:num w:numId="107">
    <w:abstractNumId w:val="2"/>
  </w:num>
  <w:num w:numId="108">
    <w:abstractNumId w:val="74"/>
  </w:num>
  <w:num w:numId="109">
    <w:abstractNumId w:val="83"/>
  </w:num>
  <w:num w:numId="110">
    <w:abstractNumId w:val="46"/>
  </w:num>
  <w:num w:numId="111">
    <w:abstractNumId w:val="71"/>
  </w:num>
  <w:num w:numId="112">
    <w:abstractNumId w:val="47"/>
  </w:num>
  <w:num w:numId="113">
    <w:abstractNumId w:val="109"/>
  </w:num>
  <w:num w:numId="114">
    <w:abstractNumId w:val="110"/>
  </w:num>
  <w:num w:numId="115">
    <w:abstractNumId w:val="23"/>
  </w:num>
  <w:num w:numId="116">
    <w:abstractNumId w:val="104"/>
  </w:num>
  <w:num w:numId="117">
    <w:abstractNumId w:val="27"/>
  </w:num>
  <w:num w:numId="118">
    <w:abstractNumId w:val="49"/>
  </w:num>
  <w:num w:numId="119">
    <w:abstractNumId w:val="90"/>
  </w:num>
  <w:num w:numId="120">
    <w:abstractNumId w:val="93"/>
  </w:num>
  <w:num w:numId="121">
    <w:abstractNumId w:val="3"/>
  </w:num>
  <w:num w:numId="122">
    <w:abstractNumId w:val="29"/>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94"/>
    <w:rsid w:val="00122C33"/>
    <w:rsid w:val="001231B6"/>
    <w:rsid w:val="00123AAA"/>
    <w:rsid w:val="00124877"/>
    <w:rsid w:val="001259C7"/>
    <w:rsid w:val="00126225"/>
    <w:rsid w:val="00126BFA"/>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35DB"/>
    <w:rsid w:val="0017516A"/>
    <w:rsid w:val="001769E5"/>
    <w:rsid w:val="00177144"/>
    <w:rsid w:val="00177EC2"/>
    <w:rsid w:val="00181C43"/>
    <w:rsid w:val="001854ED"/>
    <w:rsid w:val="0018740A"/>
    <w:rsid w:val="001875B4"/>
    <w:rsid w:val="00187B58"/>
    <w:rsid w:val="001905DF"/>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F66"/>
    <w:rsid w:val="003424BD"/>
    <w:rsid w:val="0034250E"/>
    <w:rsid w:val="0034297A"/>
    <w:rsid w:val="003432AE"/>
    <w:rsid w:val="00347805"/>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5712"/>
    <w:rsid w:val="003D58B7"/>
    <w:rsid w:val="003D64F4"/>
    <w:rsid w:val="003D6D62"/>
    <w:rsid w:val="003D7169"/>
    <w:rsid w:val="003D7D11"/>
    <w:rsid w:val="003E1100"/>
    <w:rsid w:val="003E1855"/>
    <w:rsid w:val="003E188F"/>
    <w:rsid w:val="003E322C"/>
    <w:rsid w:val="003E404C"/>
    <w:rsid w:val="003E4BDD"/>
    <w:rsid w:val="003E589D"/>
    <w:rsid w:val="003E6894"/>
    <w:rsid w:val="003F318E"/>
    <w:rsid w:val="003F33BA"/>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397A"/>
    <w:rsid w:val="004C3E13"/>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87B"/>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7E20"/>
    <w:rsid w:val="00630648"/>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17AA6"/>
    <w:rsid w:val="00922089"/>
    <w:rsid w:val="009227A5"/>
    <w:rsid w:val="00923AF2"/>
    <w:rsid w:val="00925101"/>
    <w:rsid w:val="009258E3"/>
    <w:rsid w:val="00926DC1"/>
    <w:rsid w:val="00931AB3"/>
    <w:rsid w:val="0093232D"/>
    <w:rsid w:val="0093350A"/>
    <w:rsid w:val="009344A7"/>
    <w:rsid w:val="009366D8"/>
    <w:rsid w:val="00937064"/>
    <w:rsid w:val="009370AA"/>
    <w:rsid w:val="00937277"/>
    <w:rsid w:val="00937856"/>
    <w:rsid w:val="009434F5"/>
    <w:rsid w:val="009437C0"/>
    <w:rsid w:val="00947526"/>
    <w:rsid w:val="0095037B"/>
    <w:rsid w:val="00952C75"/>
    <w:rsid w:val="009563F3"/>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A0CFA"/>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46B8"/>
    <w:rsid w:val="00AD4F08"/>
    <w:rsid w:val="00AD554A"/>
    <w:rsid w:val="00AD586F"/>
    <w:rsid w:val="00AD61DC"/>
    <w:rsid w:val="00AE13CF"/>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B1C"/>
    <w:rsid w:val="00DF7D3D"/>
    <w:rsid w:val="00DF7F52"/>
    <w:rsid w:val="00E01842"/>
    <w:rsid w:val="00E02C68"/>
    <w:rsid w:val="00E03E3D"/>
    <w:rsid w:val="00E04B50"/>
    <w:rsid w:val="00E06D6B"/>
    <w:rsid w:val="00E06DD8"/>
    <w:rsid w:val="00E07470"/>
    <w:rsid w:val="00E10A4F"/>
    <w:rsid w:val="00E126E3"/>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36B1"/>
    <w:rsid w:val="00EC3FB7"/>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54E6"/>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EF21AF"/>
    <w:pPr>
      <w:tabs>
        <w:tab w:val="right" w:leader="dot" w:pos="9072"/>
      </w:tabs>
      <w:spacing w:before="80" w:after="80"/>
      <w:jc w:val="center"/>
    </w:pPr>
    <w:rPr>
      <w:rFonts w:ascii="Times New Roman" w:hAnsi="Times New Roman"/>
      <w:b/>
      <w:noProof/>
      <w:sz w:val="36"/>
      <w:szCs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C84436"/>
    <w:pPr>
      <w:tabs>
        <w:tab w:val="left" w:pos="1120"/>
        <w:tab w:val="right" w:leader="dot" w:pos="9072"/>
      </w:tabs>
      <w:spacing w:before="80" w:after="80" w:line="312" w:lineRule="auto"/>
      <w:ind w:left="851" w:hanging="284"/>
      <w:jc w:val="both"/>
    </w:pPr>
    <w:rPr>
      <w:rFonts w:ascii="Times New Roman" w:hAnsi="Times New Roman"/>
      <w:noProof/>
    </w:rPr>
  </w:style>
  <w:style w:type="paragraph" w:styleId="TOC3">
    <w:name w:val="toc 3"/>
    <w:basedOn w:val="Normal"/>
    <w:next w:val="Normal"/>
    <w:autoRedefine/>
    <w:uiPriority w:val="39"/>
    <w:rsid w:val="001D143E"/>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autoRedefine/>
    <w:uiPriority w:val="39"/>
    <w:rsid w:val="0011494A"/>
    <w:pPr>
      <w:ind w:left="840"/>
    </w:pPr>
  </w:style>
  <w:style w:type="paragraph" w:styleId="TOC5">
    <w:name w:val="toc 5"/>
    <w:basedOn w:val="Normal"/>
    <w:next w:val="Normal"/>
    <w:autoRedefine/>
    <w:uiPriority w:val="39"/>
    <w:rsid w:val="0011494A"/>
    <w:pPr>
      <w:ind w:left="1120"/>
    </w:p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link w:val="Heading1Char"/>
    <w:uiPriority w:val="9"/>
    <w:qFormat/>
    <w:pPr>
      <w:keepNext/>
      <w:outlineLvl w:val="0"/>
    </w:pPr>
    <w:rPr>
      <w:i/>
      <w:iCs/>
    </w:rPr>
  </w:style>
  <w:style w:type="paragraph" w:styleId="Heading2">
    <w:name w:val="heading 2"/>
    <w:basedOn w:val="Normal"/>
    <w:next w:val="Normal"/>
    <w:qFormat/>
    <w:pPr>
      <w:keepNext/>
      <w:spacing w:before="300"/>
      <w:jc w:val="center"/>
      <w:outlineLvl w:val="1"/>
    </w:pPr>
    <w:rPr>
      <w:rFonts w:ascii="VNnew Century Schoolbook" w:hAnsi="VNnew Century Schoolbook"/>
      <w:b/>
      <w:bCs/>
      <w:sz w:val="56"/>
    </w:rPr>
  </w:style>
  <w:style w:type="paragraph" w:styleId="Heading3">
    <w:name w:val="heading 3"/>
    <w:basedOn w:val="Normal"/>
    <w:next w:val="Normal"/>
    <w:link w:val="Heading3Char"/>
    <w:qFormat/>
    <w:rsid w:val="00FC6BF0"/>
    <w:pPr>
      <w:keepNext/>
      <w:spacing w:before="240" w:after="60"/>
      <w:outlineLvl w:val="2"/>
    </w:pPr>
    <w:rPr>
      <w:rFonts w:ascii="Cambria" w:hAnsi="Cambria"/>
      <w:b/>
      <w:bCs/>
      <w:sz w:val="26"/>
      <w:szCs w:val="26"/>
    </w:rPr>
  </w:style>
  <w:style w:type="paragraph" w:styleId="Heading4">
    <w:name w:val="heading 4"/>
    <w:basedOn w:val="Normal"/>
    <w:next w:val="Normal"/>
    <w:qFormat/>
    <w:pPr>
      <w:keepNext/>
      <w:jc w:val="center"/>
      <w:outlineLvl w:val="3"/>
    </w:pPr>
    <w:rPr>
      <w:rFonts w:ascii="VNswitzerlandInserat" w:hAnsi="VNswitzerlandInserat"/>
      <w:sz w:val="56"/>
    </w:rPr>
  </w:style>
  <w:style w:type="paragraph" w:styleId="Heading5">
    <w:name w:val="heading 5"/>
    <w:basedOn w:val="Normal"/>
    <w:next w:val="Normal"/>
    <w:link w:val="Heading5Char"/>
    <w:qFormat/>
    <w:rsid w:val="005E587B"/>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EF21AF"/>
    <w:pPr>
      <w:tabs>
        <w:tab w:val="right" w:leader="dot" w:pos="9072"/>
      </w:tabs>
      <w:spacing w:before="80" w:after="80"/>
      <w:jc w:val="center"/>
    </w:pPr>
    <w:rPr>
      <w:rFonts w:ascii="Times New Roman" w:hAnsi="Times New Roman"/>
      <w:b/>
      <w:noProof/>
      <w:sz w:val="36"/>
      <w:szCs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CD5EDF"/>
    <w:rPr>
      <w:rFonts w:ascii="VNtimes new roman" w:hAnsi="VNtimes new roman"/>
      <w:i/>
      <w:iCs/>
      <w:sz w:val="28"/>
      <w:szCs w:val="24"/>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semiHidden/>
    <w:rsid w:val="00FC6BF0"/>
    <w:rPr>
      <w:rFonts w:ascii="Cambria" w:eastAsia="Times New Roman" w:hAnsi="Cambria" w:cs="Times New Roman"/>
      <w:b/>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rFonts w:ascii="Times New Roman" w:hAnsi="Times New Roman"/>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rFonts w:ascii="Times New Roman" w:hAnsi="Times New Roman"/>
      <w:sz w:val="26"/>
      <w:szCs w:val="20"/>
    </w:rPr>
  </w:style>
  <w:style w:type="paragraph" w:styleId="TOC2">
    <w:name w:val="toc 2"/>
    <w:basedOn w:val="Normal"/>
    <w:next w:val="Normal"/>
    <w:autoRedefine/>
    <w:uiPriority w:val="39"/>
    <w:rsid w:val="00C84436"/>
    <w:pPr>
      <w:tabs>
        <w:tab w:val="left" w:pos="1120"/>
        <w:tab w:val="right" w:leader="dot" w:pos="9072"/>
      </w:tabs>
      <w:spacing w:before="80" w:after="80" w:line="312" w:lineRule="auto"/>
      <w:ind w:left="851" w:hanging="284"/>
      <w:jc w:val="both"/>
    </w:pPr>
    <w:rPr>
      <w:rFonts w:ascii="Times New Roman" w:hAnsi="Times New Roman"/>
      <w:noProof/>
    </w:rPr>
  </w:style>
  <w:style w:type="paragraph" w:styleId="TOC3">
    <w:name w:val="toc 3"/>
    <w:basedOn w:val="Normal"/>
    <w:next w:val="Normal"/>
    <w:autoRedefine/>
    <w:uiPriority w:val="39"/>
    <w:rsid w:val="001D143E"/>
    <w:pPr>
      <w:tabs>
        <w:tab w:val="left" w:pos="426"/>
        <w:tab w:val="left" w:pos="1276"/>
        <w:tab w:val="right" w:leader="dot" w:pos="9072"/>
      </w:tabs>
      <w:spacing w:before="80" w:after="80" w:line="312" w:lineRule="auto"/>
      <w:ind w:left="851" w:firstLine="142"/>
      <w:jc w:val="both"/>
    </w:pPr>
  </w:style>
  <w:style w:type="paragraph" w:styleId="TOC4">
    <w:name w:val="toc 4"/>
    <w:basedOn w:val="Normal"/>
    <w:next w:val="Normal"/>
    <w:autoRedefine/>
    <w:uiPriority w:val="39"/>
    <w:rsid w:val="0011494A"/>
    <w:pPr>
      <w:ind w:left="840"/>
    </w:pPr>
  </w:style>
  <w:style w:type="paragraph" w:styleId="TOC5">
    <w:name w:val="toc 5"/>
    <w:basedOn w:val="Normal"/>
    <w:next w:val="Normal"/>
    <w:autoRedefine/>
    <w:uiPriority w:val="39"/>
    <w:rsid w:val="0011494A"/>
    <w:pPr>
      <w:ind w:left="1120"/>
    </w:p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bCs/>
      <w:i w:val="0"/>
      <w:iCs w:val="0"/>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style>
  <w:style w:type="paragraph" w:customStyle="1" w:styleId="StyleHeading2TimesNewRoman14pt">
    <w:name w:val="Style Heading 2 + Times New Roman 14 pt"/>
    <w:basedOn w:val="Heading2"/>
    <w:autoRedefine/>
    <w:rsid w:val="0038754C"/>
    <w:pPr>
      <w:spacing w:before="360" w:after="80"/>
      <w:jc w:val="left"/>
    </w:pPr>
    <w:rPr>
      <w:rFonts w:ascii="Times New Roman" w:hAnsi="Times New Roman"/>
      <w:sz w:val="28"/>
    </w:rPr>
  </w:style>
  <w:style w:type="paragraph" w:customStyle="1" w:styleId="StyleHeading3TimesNewRomanJustifiedAfter4ptLinesp">
    <w:name w:val="Style Heading 3 + Times New Roman Justified After:  4 pt Line sp..."/>
    <w:basedOn w:val="Heading3"/>
    <w:rsid w:val="004F457D"/>
    <w:pPr>
      <w:spacing w:after="80" w:line="312" w:lineRule="auto"/>
      <w:jc w:val="both"/>
    </w:pPr>
    <w:rPr>
      <w:rFonts w:ascii="Times New Roman" w:hAnsi="Times New Roman"/>
      <w:szCs w:val="20"/>
    </w:rPr>
  </w:style>
  <w:style w:type="paragraph" w:customStyle="1" w:styleId="StyleHeading2TimesNewRoman14pt1">
    <w:name w:val="Style Heading 2 + Times New Roman 14 pt1"/>
    <w:basedOn w:val="Heading2"/>
    <w:rsid w:val="004F457D"/>
    <w:pPr>
      <w:spacing w:before="360"/>
      <w:jc w:val="left"/>
    </w:pPr>
    <w:rPr>
      <w:rFonts w:ascii="Times New Roman" w:hAnsi="Times New Roman"/>
      <w:sz w:val="28"/>
    </w:rPr>
  </w:style>
  <w:style w:type="paragraph" w:customStyle="1" w:styleId="StyleHeading3TimesNewRomanJustifiedBefore4ptAfter">
    <w:name w:val="Style Heading 3 + Times New Roman Justified Before:  4 pt After:..."/>
    <w:basedOn w:val="Heading3"/>
    <w:rsid w:val="004F457D"/>
    <w:pPr>
      <w:spacing w:after="80" w:line="312" w:lineRule="auto"/>
    </w:pPr>
    <w:rPr>
      <w:rFonts w:ascii="Times New Roman" w:hAnsi="Times New Roman"/>
      <w:szCs w:val="20"/>
    </w:rPr>
  </w:style>
  <w:style w:type="paragraph" w:customStyle="1" w:styleId="StyleHeading4TimesNewRoman12ptBoldJustifiedBefore">
    <w:name w:val="Style Heading 4 + Times New Roman 12 pt Bold Justified Before: ..."/>
    <w:basedOn w:val="Heading4"/>
    <w:autoRedefine/>
    <w:rsid w:val="005750D2"/>
    <w:pPr>
      <w:spacing w:before="120" w:after="80" w:line="312" w:lineRule="auto"/>
      <w:jc w:val="left"/>
    </w:pPr>
    <w:rPr>
      <w:rFonts w:ascii="Times New Roman" w:hAnsi="Times New Roman"/>
      <w:b/>
      <w:bCs/>
      <w:sz w:val="24"/>
      <w:szCs w:val="20"/>
    </w:rPr>
  </w:style>
  <w:style w:type="paragraph" w:customStyle="1" w:styleId="StyleHeading2TimesNewRoman14ptJustifiedBefore4pt">
    <w:name w:val="Style Heading 2 + Times New Roman 14 pt Justified Before:  4 pt..."/>
    <w:basedOn w:val="Heading2"/>
    <w:autoRedefine/>
    <w:rsid w:val="00274D00"/>
    <w:pPr>
      <w:spacing w:before="240" w:after="80" w:line="312" w:lineRule="auto"/>
      <w:jc w:val="left"/>
    </w:pPr>
    <w:rPr>
      <w:rFonts w:ascii="Times New Roman" w:hAnsi="Times New Roman"/>
      <w:sz w:val="28"/>
      <w:szCs w:val="20"/>
    </w:rPr>
  </w:style>
  <w:style w:type="paragraph" w:styleId="Revision">
    <w:name w:val="Revision"/>
    <w:hidden/>
    <w:uiPriority w:val="99"/>
    <w:semiHidden/>
    <w:rsid w:val="00320C61"/>
    <w:rPr>
      <w:rFonts w:ascii="VNtimes new roman" w:hAnsi="VN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D:\Users\nhana\OneDrive\Documents\LUANVANTOTNGHIEP\luanva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D:\Users\nhana\OneDrive\Documents\LUANVANTOTNGHIEP\luanvan.docx"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sers\nhana\OneDrive\Documents\LUANVANTOTNGHIEP\luanvan.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file:///D:\Users\nhana\OneDrive\Documents\LUANVANTOTNGHIEP\luanva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6A80EC15-97CD-488D-BA02-01EE6038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4815</TotalTime>
  <Pages>14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6335</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PHONG VU</cp:lastModifiedBy>
  <cp:revision>108</cp:revision>
  <cp:lastPrinted>2007-10-14T16:26:00Z</cp:lastPrinted>
  <dcterms:created xsi:type="dcterms:W3CDTF">2019-05-12T02:25:00Z</dcterms:created>
  <dcterms:modified xsi:type="dcterms:W3CDTF">2021-04-27T06:28:00Z</dcterms:modified>
</cp:coreProperties>
</file>